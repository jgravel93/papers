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8C42" w14:textId="064770C2" w:rsidR="00C2275F" w:rsidRDefault="00C2275F" w:rsidP="00477E3A">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We would like to thank the editor and reviewers for the constructive criticism</w:t>
      </w:r>
      <w:r w:rsidR="00BB4F5F">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and insightful suggestions. We believe this paper to be significantly </w:t>
      </w:r>
      <w:r w:rsidR="00BB4F5F">
        <w:rPr>
          <w:rFonts w:ascii="Times New Roman" w:eastAsia="Times New Roman" w:hAnsi="Times New Roman" w:cs="Times New Roman"/>
          <w:color w:val="000000"/>
          <w:shd w:val="clear" w:color="auto" w:fill="FFFFFF"/>
        </w:rPr>
        <w:t>better</w:t>
      </w:r>
      <w:r>
        <w:rPr>
          <w:rFonts w:ascii="Times New Roman" w:eastAsia="Times New Roman" w:hAnsi="Times New Roman" w:cs="Times New Roman"/>
          <w:color w:val="000000"/>
          <w:shd w:val="clear" w:color="auto" w:fill="FFFFFF"/>
        </w:rPr>
        <w:t xml:space="preserve"> because of it. We have organized the </w:t>
      </w:r>
      <w:r w:rsidR="00BB4F5F">
        <w:rPr>
          <w:rFonts w:ascii="Times New Roman" w:eastAsia="Times New Roman" w:hAnsi="Times New Roman" w:cs="Times New Roman"/>
          <w:color w:val="000000"/>
          <w:shd w:val="clear" w:color="auto" w:fill="FFFFFF"/>
        </w:rPr>
        <w:t>comments and suggestions from the editor and reviewers below in broad sections. In each section, we included the specific comments from the editor/reviewers followed by how we have addressed them in the manuscript and our rationale (in italics).</w:t>
      </w:r>
    </w:p>
    <w:p w14:paraId="012134CE" w14:textId="77777777" w:rsidR="00BB4F5F" w:rsidRPr="00C2275F" w:rsidRDefault="00BB4F5F" w:rsidP="00477E3A">
      <w:pPr>
        <w:rPr>
          <w:ins w:id="0" w:author="Jason Gravel" w:date="2022-11-02T12:16:00Z"/>
          <w:rFonts w:ascii="Times New Roman" w:eastAsia="Times New Roman" w:hAnsi="Times New Roman" w:cs="Times New Roman"/>
          <w:color w:val="000000"/>
          <w:shd w:val="clear" w:color="auto" w:fill="FFFFFF"/>
        </w:rPr>
      </w:pPr>
    </w:p>
    <w:p w14:paraId="622EAEF1" w14:textId="5DCACF36" w:rsidR="00477E3A" w:rsidRPr="003B4E02" w:rsidRDefault="00477E3A" w:rsidP="00477E3A">
      <w:pPr>
        <w:rPr>
          <w:rFonts w:ascii="Times New Roman" w:eastAsia="Times New Roman" w:hAnsi="Times New Roman" w:cs="Times New Roman"/>
          <w:b/>
          <w:bCs/>
          <w:color w:val="000000"/>
          <w:shd w:val="clear" w:color="auto" w:fill="FFFFFF"/>
        </w:rPr>
      </w:pPr>
      <w:r w:rsidRPr="003B4E02">
        <w:rPr>
          <w:rFonts w:ascii="Times New Roman" w:eastAsia="Times New Roman" w:hAnsi="Times New Roman" w:cs="Times New Roman"/>
          <w:b/>
          <w:bCs/>
          <w:color w:val="000000"/>
          <w:shd w:val="clear" w:color="auto" w:fill="FFFFFF"/>
        </w:rPr>
        <w:t>DEFINING AND EXPANDING THE DISCUSSON OF CONTAGION</w:t>
      </w:r>
    </w:p>
    <w:p w14:paraId="300DB96D" w14:textId="61655EC5" w:rsidR="00DF234F" w:rsidRPr="003B4E02" w:rsidRDefault="00477E3A">
      <w:pPr>
        <w:rPr>
          <w:rFonts w:ascii="Times New Roman" w:hAnsi="Times New Roman" w:cs="Times New Roman"/>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 xml:space="preserve">Reviewer 1 notes that you never define ‘contagion’ explicitly. The literature on contagion is extensive and very diverse across the social and natural sciences. Clearly, a comprehensive review of social contagion is beyond the scope of the paper. However, it is important that you link explicitly to the literature in which the concept of contagion you use is rooted. Your revised paper will greatly benefit from an additional effort to clarify how you chose to use this term and why. For a recent review in the context of network models you may find it useful to consult the paper by Parker, </w:t>
      </w:r>
      <w:proofErr w:type="spellStart"/>
      <w:r w:rsidR="00944097" w:rsidRPr="003B4E02">
        <w:rPr>
          <w:rFonts w:ascii="Times New Roman" w:eastAsia="Times New Roman" w:hAnsi="Times New Roman" w:cs="Times New Roman"/>
          <w:color w:val="000000"/>
          <w:shd w:val="clear" w:color="auto" w:fill="FFFFFF"/>
        </w:rPr>
        <w:t>Lomi</w:t>
      </w:r>
      <w:proofErr w:type="spellEnd"/>
      <w:r w:rsidR="00944097" w:rsidRPr="003B4E02">
        <w:rPr>
          <w:rFonts w:ascii="Times New Roman" w:eastAsia="Times New Roman" w:hAnsi="Times New Roman" w:cs="Times New Roman"/>
          <w:color w:val="000000"/>
          <w:shd w:val="clear" w:color="auto" w:fill="FFFFFF"/>
        </w:rPr>
        <w:t xml:space="preserve"> and </w:t>
      </w:r>
      <w:proofErr w:type="spellStart"/>
      <w:r w:rsidR="00944097" w:rsidRPr="003B4E02">
        <w:rPr>
          <w:rFonts w:ascii="Times New Roman" w:eastAsia="Times New Roman" w:hAnsi="Times New Roman" w:cs="Times New Roman"/>
          <w:color w:val="000000"/>
          <w:shd w:val="clear" w:color="auto" w:fill="FFFFFF"/>
        </w:rPr>
        <w:t>Pallotti</w:t>
      </w:r>
      <w:proofErr w:type="spellEnd"/>
      <w:r w:rsidR="00944097" w:rsidRPr="003B4E02">
        <w:rPr>
          <w:rFonts w:ascii="Times New Roman" w:eastAsia="Times New Roman" w:hAnsi="Times New Roman" w:cs="Times New Roman"/>
          <w:color w:val="000000"/>
          <w:shd w:val="clear" w:color="auto" w:fill="FFFFFF"/>
        </w:rPr>
        <w:t>, (“New Network models for the analysis of social contagion…,” Organizational Research Methods).</w:t>
      </w:r>
      <w:r w:rsidR="00944097" w:rsidRPr="003B4E02">
        <w:rPr>
          <w:rFonts w:ascii="Times New Roman" w:eastAsia="Times New Roman" w:hAnsi="Times New Roman" w:cs="Times New Roman"/>
          <w:color w:val="000000"/>
        </w:rPr>
        <w:br/>
      </w:r>
    </w:p>
    <w:p w14:paraId="43CCC2FB" w14:textId="4A0267B9" w:rsidR="00944097" w:rsidRPr="003B4E02" w:rsidRDefault="00477E3A">
      <w:pPr>
        <w:rPr>
          <w:rFonts w:ascii="Times New Roman" w:eastAsia="Times New Roman" w:hAnsi="Times New Roman" w:cs="Times New Roman"/>
          <w:color w:val="000000"/>
        </w:rPr>
      </w:pPr>
      <w:r w:rsidRPr="003B4E02">
        <w:rPr>
          <w:rFonts w:ascii="Times New Roman" w:hAnsi="Times New Roman" w:cs="Times New Roman"/>
        </w:rPr>
        <w:t xml:space="preserve">R1: </w:t>
      </w:r>
      <w:r w:rsidR="00944097" w:rsidRPr="003B4E02">
        <w:rPr>
          <w:rFonts w:ascii="Times New Roman" w:hAnsi="Times New Roman" w:cs="Times New Roman"/>
        </w:rPr>
        <w:t>“</w:t>
      </w:r>
      <w:r w:rsidR="00944097" w:rsidRPr="003B4E02">
        <w:rPr>
          <w:rFonts w:ascii="Times New Roman" w:eastAsia="Times New Roman" w:hAnsi="Times New Roman" w:cs="Times New Roman"/>
          <w:color w:val="000000"/>
        </w:rPr>
        <w:t xml:space="preserve">The paper makes an explicit reference to ‘contagion’, but this concept is never explicitly discussed nor defined (there is a 3-line discussion in passim in the last sentence of the paper). If this is the angle taken, it would be good to have some more detail about what the Author(s) mean by contagion and how exactly they are </w:t>
      </w:r>
      <w:proofErr w:type="spellStart"/>
      <w:r w:rsidR="00944097" w:rsidRPr="003B4E02">
        <w:rPr>
          <w:rFonts w:ascii="Times New Roman" w:eastAsia="Times New Roman" w:hAnsi="Times New Roman" w:cs="Times New Roman"/>
          <w:color w:val="000000"/>
        </w:rPr>
        <w:t>operationalising</w:t>
      </w:r>
      <w:proofErr w:type="spellEnd"/>
      <w:r w:rsidR="00944097" w:rsidRPr="003B4E02">
        <w:rPr>
          <w:rFonts w:ascii="Times New Roman" w:eastAsia="Times New Roman" w:hAnsi="Times New Roman" w:cs="Times New Roman"/>
          <w:color w:val="000000"/>
        </w:rPr>
        <w:t xml:space="preserve"> it.”</w:t>
      </w:r>
    </w:p>
    <w:p w14:paraId="0A321924" w14:textId="09B227FC" w:rsidR="00944097" w:rsidRPr="003B4E02" w:rsidRDefault="00944097">
      <w:pPr>
        <w:rPr>
          <w:rFonts w:ascii="Times New Roman" w:eastAsia="Times New Roman" w:hAnsi="Times New Roman" w:cs="Times New Roman"/>
          <w:color w:val="000000"/>
        </w:rPr>
      </w:pPr>
    </w:p>
    <w:p w14:paraId="12B4AE2A" w14:textId="635782A1" w:rsidR="005A6F72" w:rsidRPr="003B4E02" w:rsidRDefault="00477E3A">
      <w:pPr>
        <w:rPr>
          <w:rFonts w:ascii="Times New Roman" w:eastAsia="Times New Roman" w:hAnsi="Times New Roman" w:cs="Times New Roman"/>
          <w:i/>
          <w:iCs/>
          <w:color w:val="000000" w:themeColor="text1"/>
        </w:rPr>
      </w:pPr>
      <w:r w:rsidRPr="003B4E02">
        <w:rPr>
          <w:rFonts w:ascii="Times New Roman" w:eastAsia="Times New Roman" w:hAnsi="Times New Roman" w:cs="Times New Roman"/>
          <w:color w:val="000000" w:themeColor="text1"/>
        </w:rPr>
        <w:t xml:space="preserve">RESPONSE: </w:t>
      </w:r>
      <w:r w:rsidR="005A6F72" w:rsidRPr="003B4E02">
        <w:rPr>
          <w:rFonts w:ascii="Times New Roman" w:eastAsia="Times New Roman" w:hAnsi="Times New Roman" w:cs="Times New Roman"/>
          <w:i/>
          <w:iCs/>
          <w:color w:val="000000" w:themeColor="text1"/>
        </w:rPr>
        <w:t xml:space="preserve">We have restructured the front end of the paper to clarify what we mean by contagion.  We also included a short section that refers to the literature from which our concept of contagion comes from. We have clarified throughout the text </w:t>
      </w:r>
      <w:proofErr w:type="gramStart"/>
      <w:r w:rsidR="005A6F72" w:rsidRPr="003B4E02">
        <w:rPr>
          <w:rFonts w:ascii="Times New Roman" w:eastAsia="Times New Roman" w:hAnsi="Times New Roman" w:cs="Times New Roman"/>
          <w:i/>
          <w:iCs/>
          <w:color w:val="000000" w:themeColor="text1"/>
        </w:rPr>
        <w:t>and also</w:t>
      </w:r>
      <w:proofErr w:type="gramEnd"/>
      <w:r w:rsidR="005A6F72" w:rsidRPr="003B4E02">
        <w:rPr>
          <w:rFonts w:ascii="Times New Roman" w:eastAsia="Times New Roman" w:hAnsi="Times New Roman" w:cs="Times New Roman"/>
          <w:i/>
          <w:iCs/>
          <w:color w:val="000000" w:themeColor="text1"/>
        </w:rPr>
        <w:t xml:space="preserve"> with our research questions, that we are interested in examining two basic elements that would make gang violence contagious: its replication (violence leading to more violence) and its diffusion to third parties. </w:t>
      </w:r>
    </w:p>
    <w:p w14:paraId="5BD5A85F" w14:textId="3C49447A" w:rsidR="00944097" w:rsidRPr="003B4E02" w:rsidRDefault="00944097">
      <w:pPr>
        <w:rPr>
          <w:rFonts w:ascii="Times New Roman" w:eastAsia="Times New Roman" w:hAnsi="Times New Roman" w:cs="Times New Roman"/>
          <w:i/>
          <w:iCs/>
          <w:color w:val="FF0000"/>
        </w:rPr>
      </w:pPr>
    </w:p>
    <w:p w14:paraId="61D4CD9E" w14:textId="3C9D5132" w:rsidR="00477E3A" w:rsidRPr="003B4E02" w:rsidRDefault="00477E3A">
      <w:pPr>
        <w:rPr>
          <w:rFonts w:ascii="Times New Roman" w:eastAsia="Times New Roman" w:hAnsi="Times New Roman" w:cs="Times New Roman"/>
          <w:b/>
          <w:bCs/>
          <w:color w:val="000000" w:themeColor="text1"/>
        </w:rPr>
      </w:pPr>
      <w:r w:rsidRPr="003B4E02">
        <w:rPr>
          <w:rFonts w:ascii="Times New Roman" w:eastAsia="Times New Roman" w:hAnsi="Times New Roman" w:cs="Times New Roman"/>
          <w:b/>
          <w:bCs/>
          <w:color w:val="000000" w:themeColor="text1"/>
        </w:rPr>
        <w:t>RESTRUCTURING THE PAPER AROUND SPECIFIC RESEARCH QUESTIONS</w:t>
      </w:r>
    </w:p>
    <w:p w14:paraId="2BE3D301" w14:textId="3677A904" w:rsidR="00944097" w:rsidRPr="003B4E02" w:rsidRDefault="00477E3A">
      <w:pPr>
        <w:rPr>
          <w:rFonts w:ascii="Times New Roman" w:hAnsi="Times New Roman" w:cs="Times New Roman"/>
          <w:color w:val="FF0000"/>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Reviewer 1 also expresses the view that the paper could be stronger if redeveloped around a set of specific research questions. I concur with this view. I believe that a set of clearly specified research questions will make your contribution clearer for criminologists and, at the same time, help readers who are not necessarily conversant with criminology research understand the more general relevance of your work. Successful papers published in interdisciplinary journals such as Network Science typically demonstrate awareness that readers represent diverse audiences and multiple scientific communities.</w:t>
      </w:r>
      <w:r w:rsidR="00944097" w:rsidRPr="003B4E02">
        <w:rPr>
          <w:rFonts w:ascii="Times New Roman" w:eastAsia="Times New Roman" w:hAnsi="Times New Roman" w:cs="Times New Roman"/>
          <w:color w:val="000000"/>
        </w:rPr>
        <w:br/>
      </w:r>
    </w:p>
    <w:p w14:paraId="1D38A0A6" w14:textId="6F92F186" w:rsidR="00944097" w:rsidRPr="003B4E02" w:rsidRDefault="00477E3A">
      <w:pPr>
        <w:rPr>
          <w:rFonts w:ascii="Times New Roman" w:eastAsia="Times New Roman" w:hAnsi="Times New Roman" w:cs="Times New Roman"/>
          <w:color w:val="000000"/>
        </w:rPr>
      </w:pPr>
      <w:r w:rsidRPr="003B4E02">
        <w:rPr>
          <w:rFonts w:ascii="Times New Roman" w:hAnsi="Times New Roman" w:cs="Times New Roman"/>
        </w:rPr>
        <w:t xml:space="preserve">R1: </w:t>
      </w:r>
      <w:r w:rsidR="00944097" w:rsidRPr="003B4E02">
        <w:rPr>
          <w:rFonts w:ascii="Times New Roman" w:hAnsi="Times New Roman" w:cs="Times New Roman"/>
        </w:rPr>
        <w:t>“</w:t>
      </w:r>
      <w:r w:rsidR="00944097" w:rsidRPr="003B4E02">
        <w:rPr>
          <w:rFonts w:ascii="Times New Roman" w:eastAsia="Times New Roman" w:hAnsi="Times New Roman" w:cs="Times New Roman"/>
          <w:color w:val="000000"/>
        </w:rPr>
        <w:t xml:space="preserve">I feel the paper lacks a set of explicitly defined research questions. It would have helped to have some clarity on this – particularly since the literature review is very dense and not always easy to follow (it points to many different directions…). E.g., on page 6, there is a discussion on the ‘collective’ vs. ‘normative’ features of violence, but this is then not followed up in the remainder of the work. </w:t>
      </w:r>
      <w:proofErr w:type="gramStart"/>
      <w:r w:rsidR="00944097" w:rsidRPr="003B4E02">
        <w:rPr>
          <w:rFonts w:ascii="Times New Roman" w:eastAsia="Times New Roman" w:hAnsi="Times New Roman" w:cs="Times New Roman"/>
          <w:color w:val="000000"/>
        </w:rPr>
        <w:t>“ (</w:t>
      </w:r>
      <w:proofErr w:type="gramEnd"/>
      <w:r w:rsidR="00944097" w:rsidRPr="003B4E02">
        <w:rPr>
          <w:rFonts w:ascii="Times New Roman" w:eastAsia="Times New Roman" w:hAnsi="Times New Roman" w:cs="Times New Roman"/>
          <w:color w:val="000000"/>
        </w:rPr>
        <w:t>R1-line 238)</w:t>
      </w:r>
    </w:p>
    <w:p w14:paraId="3D660596" w14:textId="1332485E" w:rsidR="00944097" w:rsidRPr="003B4E02" w:rsidRDefault="00944097">
      <w:pPr>
        <w:rPr>
          <w:rFonts w:ascii="Times New Roman" w:eastAsia="Times New Roman" w:hAnsi="Times New Roman" w:cs="Times New Roman"/>
          <w:color w:val="000000"/>
        </w:rPr>
      </w:pPr>
    </w:p>
    <w:p w14:paraId="0B0EEB1C" w14:textId="15B49FC1" w:rsidR="005A6F72" w:rsidRPr="003B4E02" w:rsidRDefault="00477E3A">
      <w:pPr>
        <w:rPr>
          <w:rFonts w:ascii="Times New Roman" w:eastAsia="Times New Roman" w:hAnsi="Times New Roman" w:cs="Times New Roman"/>
          <w:color w:val="000000" w:themeColor="text1"/>
        </w:rPr>
      </w:pPr>
      <w:r w:rsidRPr="003B4E02">
        <w:rPr>
          <w:rFonts w:ascii="Times New Roman" w:eastAsia="Times New Roman" w:hAnsi="Times New Roman" w:cs="Times New Roman"/>
          <w:color w:val="000000" w:themeColor="text1"/>
        </w:rPr>
        <w:t xml:space="preserve">RESPONSE: </w:t>
      </w:r>
      <w:r w:rsidR="005A6F72" w:rsidRPr="003B4E02">
        <w:rPr>
          <w:rFonts w:ascii="Times New Roman" w:eastAsia="Times New Roman" w:hAnsi="Times New Roman" w:cs="Times New Roman"/>
          <w:i/>
          <w:iCs/>
          <w:color w:val="000000" w:themeColor="text1"/>
        </w:rPr>
        <w:t>We have included specific research questions organized around the two elements of contagion we focus on: the replication of gang violence and its diffusion to third parties. We hope that the reorganization of the literature also helps with clarity.</w:t>
      </w:r>
      <w:r w:rsidR="005A6F72" w:rsidRPr="003B4E02">
        <w:rPr>
          <w:rFonts w:ascii="Times New Roman" w:eastAsia="Times New Roman" w:hAnsi="Times New Roman" w:cs="Times New Roman"/>
          <w:color w:val="000000" w:themeColor="text1"/>
        </w:rPr>
        <w:t xml:space="preserve"> </w:t>
      </w:r>
    </w:p>
    <w:p w14:paraId="14A1A323" w14:textId="4D61770B" w:rsidR="00944097" w:rsidRPr="003B4E02" w:rsidRDefault="00944097">
      <w:pPr>
        <w:rPr>
          <w:rFonts w:ascii="Times New Roman" w:eastAsia="Times New Roman" w:hAnsi="Times New Roman" w:cs="Times New Roman"/>
          <w:color w:val="FF0000"/>
        </w:rPr>
      </w:pPr>
    </w:p>
    <w:p w14:paraId="2F20C939" w14:textId="34E63F05" w:rsidR="00477E3A" w:rsidRPr="003B4E02" w:rsidRDefault="00477E3A">
      <w:pPr>
        <w:rPr>
          <w:rFonts w:ascii="Times New Roman" w:eastAsia="Times New Roman" w:hAnsi="Times New Roman" w:cs="Times New Roman"/>
          <w:b/>
          <w:bCs/>
          <w:color w:val="000000" w:themeColor="text1"/>
        </w:rPr>
      </w:pPr>
      <w:r w:rsidRPr="003B4E02">
        <w:rPr>
          <w:rFonts w:ascii="Times New Roman" w:eastAsia="Times New Roman" w:hAnsi="Times New Roman" w:cs="Times New Roman"/>
          <w:b/>
          <w:bCs/>
          <w:color w:val="000000" w:themeColor="text1"/>
        </w:rPr>
        <w:lastRenderedPageBreak/>
        <w:t>ISSUES WITH THE USE AND DEFINITION OF THE TERM RETALIATION</w:t>
      </w:r>
    </w:p>
    <w:p w14:paraId="5D18F4FC" w14:textId="7527E6C4" w:rsidR="00944097" w:rsidRPr="003B4E02" w:rsidRDefault="00477E3A">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Finally, Reviewer 1 finds issues in the way you use ‘retaliation.’ (S)he finds that in some cases (e.g., imperfect retaliation), what you call ‘retaliation’ may not be retaliation at all. I will have more to say about this point in my comments below.</w:t>
      </w:r>
    </w:p>
    <w:p w14:paraId="14903636" w14:textId="77777777" w:rsidR="00944097" w:rsidRPr="003B4E02" w:rsidRDefault="00944097">
      <w:pPr>
        <w:rPr>
          <w:rFonts w:ascii="Times New Roman" w:eastAsia="Times New Roman" w:hAnsi="Times New Roman" w:cs="Times New Roman"/>
          <w:color w:val="000000"/>
          <w:shd w:val="clear" w:color="auto" w:fill="FFFFFF"/>
        </w:rPr>
      </w:pPr>
    </w:p>
    <w:p w14:paraId="7B7C7959" w14:textId="13045393" w:rsidR="00944097" w:rsidRPr="003B4E02" w:rsidRDefault="00477E3A" w:rsidP="00944097">
      <w:pPr>
        <w:rPr>
          <w:rFonts w:ascii="Times New Roman" w:eastAsia="Times New Roman" w:hAnsi="Times New Roman" w:cs="Times New Roman"/>
          <w:color w:val="000000"/>
        </w:rPr>
      </w:pPr>
      <w:r w:rsidRPr="003B4E02">
        <w:rPr>
          <w:rFonts w:ascii="Times New Roman" w:eastAsia="Times New Roman" w:hAnsi="Times New Roman" w:cs="Times New Roman"/>
          <w:color w:val="000000"/>
        </w:rPr>
        <w:t xml:space="preserve">R1: </w:t>
      </w:r>
      <w:r w:rsidR="005A6F72" w:rsidRPr="003B4E02">
        <w:rPr>
          <w:rFonts w:ascii="Times New Roman" w:eastAsia="Times New Roman" w:hAnsi="Times New Roman" w:cs="Times New Roman"/>
          <w:color w:val="000000"/>
        </w:rPr>
        <w:t>“</w:t>
      </w:r>
      <w:r w:rsidR="00944097" w:rsidRPr="003B4E02">
        <w:rPr>
          <w:rFonts w:ascii="Times New Roman" w:eastAsia="Times New Roman" w:hAnsi="Times New Roman" w:cs="Times New Roman"/>
          <w:color w:val="000000"/>
        </w:rPr>
        <w:t xml:space="preserve">the terminology is not consistent with the one included in the model (Table 1), e.g., is “delayed” the same as “deferred” retaliation? Is “reflexive” the same as “immediate”?” </w:t>
      </w:r>
    </w:p>
    <w:p w14:paraId="71485353" w14:textId="77777777" w:rsidR="00944097" w:rsidRPr="003B4E02" w:rsidRDefault="00944097" w:rsidP="00944097">
      <w:pPr>
        <w:rPr>
          <w:rFonts w:ascii="Times New Roman" w:eastAsia="Times New Roman" w:hAnsi="Times New Roman" w:cs="Times New Roman"/>
          <w:color w:val="000000"/>
        </w:rPr>
      </w:pPr>
    </w:p>
    <w:p w14:paraId="43F25E5D" w14:textId="0384CE6D" w:rsidR="00944097" w:rsidRPr="003B4E02" w:rsidRDefault="00477E3A" w:rsidP="00944097">
      <w:pPr>
        <w:rPr>
          <w:rFonts w:ascii="Times New Roman" w:eastAsia="Times New Roman" w:hAnsi="Times New Roman" w:cs="Times New Roman"/>
          <w:color w:val="000000"/>
        </w:rPr>
      </w:pPr>
      <w:r w:rsidRPr="003B4E02">
        <w:rPr>
          <w:rFonts w:ascii="Times New Roman" w:eastAsia="Times New Roman" w:hAnsi="Times New Roman" w:cs="Times New Roman"/>
          <w:color w:val="000000"/>
        </w:rPr>
        <w:t xml:space="preserve">R1: </w:t>
      </w:r>
      <w:r w:rsidR="00944097" w:rsidRPr="003B4E02">
        <w:rPr>
          <w:rFonts w:ascii="Times New Roman" w:eastAsia="Times New Roman" w:hAnsi="Times New Roman" w:cs="Times New Roman"/>
          <w:color w:val="000000"/>
        </w:rPr>
        <w:t xml:space="preserve">““imperfect retaliation”, as described in Table 1, may not be ‘retaliation’ at all. It might be an unconnected attack. How do we know that B -&gt; Y was a retaliation for A -&gt; B and not an independent decision taken by B for whatever reason? </w:t>
      </w:r>
      <w:proofErr w:type="gramStart"/>
      <w:r w:rsidR="00944097" w:rsidRPr="003B4E02">
        <w:rPr>
          <w:rFonts w:ascii="Times New Roman" w:eastAsia="Times New Roman" w:hAnsi="Times New Roman" w:cs="Times New Roman"/>
          <w:color w:val="000000"/>
        </w:rPr>
        <w:t>In order to</w:t>
      </w:r>
      <w:proofErr w:type="gramEnd"/>
      <w:r w:rsidR="00944097" w:rsidRPr="003B4E02">
        <w:rPr>
          <w:rFonts w:ascii="Times New Roman" w:eastAsia="Times New Roman" w:hAnsi="Times New Roman" w:cs="Times New Roman"/>
          <w:color w:val="000000"/>
        </w:rPr>
        <w:t xml:space="preserve"> be a retaliation, there should be a previous link (e.g., a non-violent one) between Y and A. If this is not the case, or if we don’t have enough evidence, I am afraid I don’t see how this effect can be termed retaliation. As this effect is key in the overall architecture of the paper, it definitively warrant more thinking – or some deep restructuring of the paper.” </w:t>
      </w:r>
    </w:p>
    <w:p w14:paraId="56A21E83" w14:textId="77777777" w:rsidR="00944097" w:rsidRPr="003B4E02" w:rsidRDefault="00944097" w:rsidP="00944097">
      <w:pPr>
        <w:rPr>
          <w:rFonts w:ascii="Times New Roman" w:hAnsi="Times New Roman" w:cs="Times New Roman"/>
          <w:color w:val="FF0000"/>
        </w:rPr>
      </w:pPr>
    </w:p>
    <w:p w14:paraId="221D9BF8" w14:textId="231B4334" w:rsidR="00944097" w:rsidRPr="003B4E02" w:rsidRDefault="00477E3A">
      <w:pPr>
        <w:rPr>
          <w:rFonts w:ascii="Times New Roman" w:hAnsi="Times New Roman" w:cs="Times New Roman"/>
          <w:i/>
          <w:iCs/>
          <w:color w:val="000000" w:themeColor="text1"/>
        </w:rPr>
      </w:pPr>
      <w:r w:rsidRPr="003B4E02">
        <w:rPr>
          <w:rFonts w:ascii="Times New Roman" w:hAnsi="Times New Roman" w:cs="Times New Roman"/>
          <w:color w:val="000000" w:themeColor="text1"/>
        </w:rPr>
        <w:t xml:space="preserve">RESPONSE: </w:t>
      </w:r>
      <w:r w:rsidR="005A6F72" w:rsidRPr="003B4E02">
        <w:rPr>
          <w:rFonts w:ascii="Times New Roman" w:hAnsi="Times New Roman" w:cs="Times New Roman"/>
          <w:i/>
          <w:iCs/>
          <w:color w:val="000000" w:themeColor="text1"/>
        </w:rPr>
        <w:t xml:space="preserve">The reviewer has a good point. Our use of “imperfect retaliation” was simply reflecting of Jacobs’ retaliation typology but we now use the term displaced </w:t>
      </w:r>
      <w:r w:rsidR="004174B8" w:rsidRPr="003B4E02">
        <w:rPr>
          <w:rFonts w:ascii="Times New Roman" w:hAnsi="Times New Roman" w:cs="Times New Roman"/>
          <w:i/>
          <w:iCs/>
          <w:color w:val="000000" w:themeColor="text1"/>
        </w:rPr>
        <w:t>violence for the term used in the model</w:t>
      </w:r>
      <w:r w:rsidR="005A6F72" w:rsidRPr="003B4E02">
        <w:rPr>
          <w:rFonts w:ascii="Times New Roman" w:hAnsi="Times New Roman" w:cs="Times New Roman"/>
          <w:i/>
          <w:iCs/>
          <w:color w:val="000000" w:themeColor="text1"/>
        </w:rPr>
        <w:t xml:space="preserve">, which is one of the ways Jacobs argues “imperfect retaliation” might occur. Overall, we have reduced our discussion of other kinds of retaliation from Jacobs’ typology since many of them cannot clearly be modeled or distinguish in the REM. Instead, we focus </w:t>
      </w:r>
      <w:r w:rsidR="004174B8" w:rsidRPr="003B4E02">
        <w:rPr>
          <w:rFonts w:ascii="Times New Roman" w:hAnsi="Times New Roman" w:cs="Times New Roman"/>
          <w:i/>
          <w:iCs/>
          <w:color w:val="000000" w:themeColor="text1"/>
        </w:rPr>
        <w:t xml:space="preserve">on </w:t>
      </w:r>
      <w:r w:rsidR="005A6F72" w:rsidRPr="003B4E02">
        <w:rPr>
          <w:rFonts w:ascii="Times New Roman" w:hAnsi="Times New Roman" w:cs="Times New Roman"/>
          <w:i/>
          <w:iCs/>
          <w:color w:val="000000" w:themeColor="text1"/>
        </w:rPr>
        <w:t>the difference between reciprocity and immediate retaliation (see pages 7-8).</w:t>
      </w:r>
    </w:p>
    <w:p w14:paraId="77D9D783" w14:textId="762A572C" w:rsidR="00944097" w:rsidRPr="003B4E02" w:rsidRDefault="00944097">
      <w:pPr>
        <w:rPr>
          <w:rFonts w:ascii="Times New Roman" w:hAnsi="Times New Roman" w:cs="Times New Roman"/>
          <w:color w:val="FF0000"/>
        </w:rPr>
      </w:pPr>
    </w:p>
    <w:p w14:paraId="515F2207" w14:textId="59323BF1" w:rsidR="00477E3A" w:rsidRPr="003B4E02" w:rsidRDefault="00477E3A">
      <w:pPr>
        <w:rPr>
          <w:rFonts w:ascii="Times New Roman" w:hAnsi="Times New Roman" w:cs="Times New Roman"/>
          <w:b/>
          <w:bCs/>
          <w:color w:val="000000" w:themeColor="text1"/>
        </w:rPr>
      </w:pPr>
      <w:r w:rsidRPr="003B4E02">
        <w:rPr>
          <w:rFonts w:ascii="Times New Roman" w:hAnsi="Times New Roman" w:cs="Times New Roman"/>
          <w:b/>
          <w:bCs/>
          <w:color w:val="000000" w:themeColor="text1"/>
        </w:rPr>
        <w:t>MORE BACKGROUND/DETAILS ABOUT THE SPECIFICATION OF REM</w:t>
      </w:r>
    </w:p>
    <w:p w14:paraId="20A2D842" w14:textId="5EFD1969" w:rsidR="00944097" w:rsidRPr="003B4E02" w:rsidRDefault="00477E3A">
      <w:pPr>
        <w:rPr>
          <w:rFonts w:ascii="Times New Roman" w:hAnsi="Times New Roman" w:cs="Times New Roman"/>
          <w:color w:val="FF0000"/>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 xml:space="preserve">Reviewer 2 finds that the relational event modeling framework needs to be better explained given its novelty in the specific domain of applications. While in the context of a special issue on REMs is unnecessary to explain the model in </w:t>
      </w:r>
      <w:proofErr w:type="gramStart"/>
      <w:r w:rsidR="00944097" w:rsidRPr="003B4E02">
        <w:rPr>
          <w:rFonts w:ascii="Times New Roman" w:eastAsia="Times New Roman" w:hAnsi="Times New Roman" w:cs="Times New Roman"/>
          <w:color w:val="000000"/>
          <w:shd w:val="clear" w:color="auto" w:fill="FFFFFF"/>
        </w:rPr>
        <w:t>great detail</w:t>
      </w:r>
      <w:proofErr w:type="gramEnd"/>
      <w:r w:rsidR="00944097" w:rsidRPr="003B4E02">
        <w:rPr>
          <w:rFonts w:ascii="Times New Roman" w:eastAsia="Times New Roman" w:hAnsi="Times New Roman" w:cs="Times New Roman"/>
          <w:color w:val="000000"/>
          <w:shd w:val="clear" w:color="auto" w:fill="FFFFFF"/>
        </w:rPr>
        <w:t>, the current draft errs in the opposite direction. Note that there is more than one way to specify relational event models. You need to be more explicit about what specification you adopt and what alternative you have considered. It is important, in other words, that you provide information on the model building process so that your paper may provide an exemplar application of REMs that criminologists will be able to replicate and emulate.</w:t>
      </w:r>
      <w:r w:rsidR="00944097" w:rsidRPr="003B4E02">
        <w:rPr>
          <w:rFonts w:ascii="Times New Roman" w:eastAsia="Times New Roman" w:hAnsi="Times New Roman" w:cs="Times New Roman"/>
          <w:color w:val="000000"/>
        </w:rPr>
        <w:br/>
      </w:r>
    </w:p>
    <w:p w14:paraId="79643B54" w14:textId="2E309C77" w:rsidR="00944097" w:rsidRPr="003B4E02" w:rsidRDefault="00477E3A" w:rsidP="00944097">
      <w:pPr>
        <w:rPr>
          <w:rFonts w:ascii="Times New Roman" w:eastAsia="Times New Roman" w:hAnsi="Times New Roman" w:cs="Times New Roman"/>
          <w:color w:val="000000"/>
        </w:rPr>
      </w:pPr>
      <w:r w:rsidRPr="003B4E02">
        <w:rPr>
          <w:rFonts w:ascii="Times New Roman" w:hAnsi="Times New Roman" w:cs="Times New Roman"/>
        </w:rPr>
        <w:t xml:space="preserve">R1: </w:t>
      </w:r>
      <w:r w:rsidR="00944097" w:rsidRPr="003B4E02">
        <w:rPr>
          <w:rFonts w:ascii="Times New Roman" w:hAnsi="Times New Roman" w:cs="Times New Roman"/>
        </w:rPr>
        <w:t>“</w:t>
      </w:r>
      <w:r w:rsidR="00944097" w:rsidRPr="003B4E02">
        <w:rPr>
          <w:rFonts w:ascii="Times New Roman" w:eastAsia="Times New Roman" w:hAnsi="Times New Roman" w:cs="Times New Roman"/>
          <w:color w:val="000000"/>
        </w:rPr>
        <w:t xml:space="preserve">REM models should be described in more detail, including some formal description of the model used (formulas).” </w:t>
      </w:r>
    </w:p>
    <w:p w14:paraId="15450C2A" w14:textId="77777777" w:rsidR="00944097" w:rsidRPr="003B4E02" w:rsidRDefault="00944097" w:rsidP="00944097">
      <w:pPr>
        <w:rPr>
          <w:rFonts w:ascii="Times New Roman" w:hAnsi="Times New Roman" w:cs="Times New Roman"/>
        </w:rPr>
      </w:pPr>
    </w:p>
    <w:p w14:paraId="0B7A99A0" w14:textId="19EF5E5E" w:rsidR="00944097" w:rsidRPr="003B4E02" w:rsidRDefault="00477E3A" w:rsidP="00944097">
      <w:pPr>
        <w:rPr>
          <w:rFonts w:ascii="Times New Roman" w:eastAsia="Times New Roman" w:hAnsi="Times New Roman" w:cs="Times New Roman"/>
          <w:color w:val="000000"/>
        </w:rPr>
      </w:pPr>
      <w:r w:rsidRPr="003B4E02">
        <w:rPr>
          <w:rFonts w:ascii="Times New Roman" w:hAnsi="Times New Roman" w:cs="Times New Roman"/>
        </w:rPr>
        <w:t xml:space="preserve">R2: </w:t>
      </w:r>
      <w:r w:rsidR="00944097" w:rsidRPr="003B4E02">
        <w:rPr>
          <w:rFonts w:ascii="Times New Roman" w:hAnsi="Times New Roman" w:cs="Times New Roman"/>
        </w:rPr>
        <w:t>“</w:t>
      </w:r>
      <w:r w:rsidR="00944097" w:rsidRPr="003B4E02">
        <w:rPr>
          <w:rFonts w:ascii="Times New Roman" w:eastAsia="Times New Roman" w:hAnsi="Times New Roman" w:cs="Times New Roman"/>
          <w:color w:val="000000"/>
        </w:rPr>
        <w:t xml:space="preserve">The main concern I have is that given this is one of the first papers to introduce relational event models to gang violence, it would be useful to provide additional information about how these models were specified.” </w:t>
      </w:r>
    </w:p>
    <w:p w14:paraId="0D8F7387" w14:textId="534FABDA" w:rsidR="00944097" w:rsidRPr="003B4E02" w:rsidRDefault="00944097" w:rsidP="00944097">
      <w:pPr>
        <w:rPr>
          <w:rFonts w:ascii="Times New Roman" w:eastAsia="Times New Roman" w:hAnsi="Times New Roman" w:cs="Times New Roman"/>
          <w:color w:val="000000"/>
        </w:rPr>
      </w:pPr>
    </w:p>
    <w:p w14:paraId="0DE54D3E" w14:textId="60C5077D" w:rsidR="00944097" w:rsidRPr="003B4E02" w:rsidRDefault="00477E3A" w:rsidP="00944097">
      <w:pPr>
        <w:rPr>
          <w:rFonts w:ascii="Times New Roman" w:eastAsia="Times New Roman" w:hAnsi="Times New Roman" w:cs="Times New Roman"/>
          <w:i/>
          <w:iCs/>
          <w:color w:val="000000" w:themeColor="text1"/>
        </w:rPr>
      </w:pPr>
      <w:r w:rsidRPr="003B4E02">
        <w:rPr>
          <w:rFonts w:ascii="Times New Roman" w:eastAsia="Times New Roman" w:hAnsi="Times New Roman" w:cs="Times New Roman"/>
          <w:color w:val="000000" w:themeColor="text1"/>
        </w:rPr>
        <w:t xml:space="preserve">RESPONSE: </w:t>
      </w:r>
      <w:r w:rsidR="004174B8" w:rsidRPr="003B4E02">
        <w:rPr>
          <w:rFonts w:ascii="Times New Roman" w:eastAsia="Times New Roman" w:hAnsi="Times New Roman" w:cs="Times New Roman"/>
          <w:i/>
          <w:iCs/>
          <w:color w:val="000000" w:themeColor="text1"/>
        </w:rPr>
        <w:t>We have added additional details about the specification of the REM and added the formula for the model on pages (pp. 13-14; pp. 16-18). We clarified that the specification of our model was guided by theory, and we added details in the interpretation of the results to clarify this. In cases where the literature was limited, we describe terms we considered including but ultimately excluded from the model based on fit (e.g., pp.25-26).</w:t>
      </w:r>
    </w:p>
    <w:p w14:paraId="031F45A9" w14:textId="01BD2CEB" w:rsidR="004174B8" w:rsidRPr="003B4E02" w:rsidRDefault="004174B8" w:rsidP="00944097">
      <w:pPr>
        <w:rPr>
          <w:rFonts w:ascii="Times New Roman" w:eastAsia="Times New Roman" w:hAnsi="Times New Roman" w:cs="Times New Roman"/>
          <w:color w:val="FF0000"/>
        </w:rPr>
      </w:pPr>
    </w:p>
    <w:p w14:paraId="5170D311" w14:textId="7D7C4020" w:rsidR="00477E3A" w:rsidRDefault="00477E3A" w:rsidP="00944097">
      <w:pPr>
        <w:rPr>
          <w:rFonts w:ascii="Times New Roman" w:eastAsia="Times New Roman" w:hAnsi="Times New Roman" w:cs="Times New Roman"/>
          <w:color w:val="FF0000"/>
        </w:rPr>
      </w:pPr>
    </w:p>
    <w:p w14:paraId="22B51259" w14:textId="178DAA97" w:rsidR="00E66582" w:rsidRDefault="00E66582" w:rsidP="00944097">
      <w:pPr>
        <w:rPr>
          <w:rFonts w:ascii="Times New Roman" w:eastAsia="Times New Roman" w:hAnsi="Times New Roman" w:cs="Times New Roman"/>
          <w:color w:val="FF0000"/>
        </w:rPr>
      </w:pPr>
    </w:p>
    <w:p w14:paraId="30D6168F" w14:textId="77777777" w:rsidR="00E66582" w:rsidRPr="003B4E02" w:rsidRDefault="00E66582" w:rsidP="00944097">
      <w:pPr>
        <w:rPr>
          <w:rFonts w:ascii="Times New Roman" w:eastAsia="Times New Roman" w:hAnsi="Times New Roman" w:cs="Times New Roman"/>
          <w:color w:val="FF0000"/>
        </w:rPr>
      </w:pPr>
    </w:p>
    <w:p w14:paraId="6231E61E" w14:textId="2F56089B" w:rsidR="00477E3A" w:rsidRPr="003B4E02" w:rsidRDefault="00477E3A" w:rsidP="00944097">
      <w:pPr>
        <w:rPr>
          <w:rFonts w:ascii="Times New Roman" w:eastAsia="Times New Roman" w:hAnsi="Times New Roman" w:cs="Times New Roman"/>
          <w:color w:val="FF0000"/>
        </w:rPr>
      </w:pPr>
    </w:p>
    <w:p w14:paraId="1294F7E1" w14:textId="5F875BBE" w:rsidR="00477E3A" w:rsidRPr="003B4E02" w:rsidRDefault="00477E3A" w:rsidP="00944097">
      <w:pPr>
        <w:rPr>
          <w:rFonts w:ascii="Times New Roman" w:eastAsia="Times New Roman" w:hAnsi="Times New Roman" w:cs="Times New Roman"/>
          <w:b/>
          <w:bCs/>
          <w:color w:val="FF0000"/>
        </w:rPr>
      </w:pPr>
      <w:r w:rsidRPr="003B4E02">
        <w:rPr>
          <w:rFonts w:ascii="Times New Roman" w:eastAsia="Times New Roman" w:hAnsi="Times New Roman" w:cs="Times New Roman"/>
          <w:b/>
          <w:bCs/>
          <w:color w:val="000000" w:themeColor="text1"/>
        </w:rPr>
        <w:t>THE EFFECT OF TYPE OF CRIME</w:t>
      </w:r>
    </w:p>
    <w:p w14:paraId="5EE7E6E8" w14:textId="1ADAAC73" w:rsidR="00944097" w:rsidRPr="003B4E02" w:rsidRDefault="00477E3A"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The contextual effects of the type of crime (reviewer 2 comment 4) are obviously important and need further discussion – with specific reference to the broad range of criminal activity that is being investigated in the paper </w:t>
      </w:r>
    </w:p>
    <w:p w14:paraId="594E5312" w14:textId="2CD5CEA7" w:rsidR="00944097" w:rsidRPr="003B4E02" w:rsidRDefault="00944097" w:rsidP="00944097">
      <w:pPr>
        <w:rPr>
          <w:rFonts w:ascii="Times New Roman" w:eastAsia="Times New Roman" w:hAnsi="Times New Roman" w:cs="Times New Roman"/>
          <w:color w:val="000000"/>
          <w:shd w:val="clear" w:color="auto" w:fill="FFFFFF"/>
        </w:rPr>
      </w:pPr>
    </w:p>
    <w:p w14:paraId="2165B2D6" w14:textId="052AA8EC" w:rsidR="00944097" w:rsidRPr="003B4E02" w:rsidRDefault="00477E3A" w:rsidP="00944097">
      <w:pPr>
        <w:rPr>
          <w:rFonts w:ascii="Times New Roman" w:hAnsi="Times New Roman" w:cs="Times New Roman"/>
          <w:color w:val="FF0000"/>
        </w:rPr>
      </w:pPr>
      <w:r w:rsidRPr="003B4E02">
        <w:rPr>
          <w:rFonts w:ascii="Times New Roman" w:eastAsia="Times New Roman" w:hAnsi="Times New Roman" w:cs="Times New Roman"/>
          <w:color w:val="000000"/>
        </w:rPr>
        <w:t xml:space="preserve">R2: </w:t>
      </w:r>
      <w:r w:rsidR="00944097" w:rsidRPr="003B4E02">
        <w:rPr>
          <w:rFonts w:ascii="Times New Roman" w:eastAsia="Times New Roman" w:hAnsi="Times New Roman" w:cs="Times New Roman"/>
          <w:color w:val="000000"/>
        </w:rPr>
        <w:t>" The author(s) spend considerable time discussing the finding that “small gangs are victimized at a lower rate than larger gangs, but they attack other gangs at a rate similar to medium and very large gangs.” They offer various explanations for this finding, but I’d be curious about the extent to which these results may be related to the type of violence perpetrated. […] Could be that smaller gangs are more likely to perpetrate incidents, but those are less likely on the riskier side to build their violent reputation, whereas large gangs conduct fewer but more violent incidents? However, it is also worthwhile to consider that many of these crimes (</w:t>
      </w:r>
      <w:proofErr w:type="gramStart"/>
      <w:r w:rsidR="00944097" w:rsidRPr="003B4E02">
        <w:rPr>
          <w:rFonts w:ascii="Times New Roman" w:eastAsia="Times New Roman" w:hAnsi="Times New Roman" w:cs="Times New Roman"/>
          <w:color w:val="000000"/>
        </w:rPr>
        <w:t>e.g.</w:t>
      </w:r>
      <w:proofErr w:type="gramEnd"/>
      <w:r w:rsidR="00944097" w:rsidRPr="003B4E02">
        <w:rPr>
          <w:rFonts w:ascii="Times New Roman" w:eastAsia="Times New Roman" w:hAnsi="Times New Roman" w:cs="Times New Roman"/>
          <w:color w:val="000000"/>
        </w:rPr>
        <w:t xml:space="preserve"> robbery, firing a weapon) are less likely to be reflected in administrative records, as compared to gang homicides.” (R2)</w:t>
      </w:r>
      <w:r w:rsidR="00944097" w:rsidRPr="003B4E02">
        <w:rPr>
          <w:rFonts w:ascii="Times New Roman" w:eastAsia="Times New Roman" w:hAnsi="Times New Roman" w:cs="Times New Roman"/>
          <w:color w:val="000000"/>
        </w:rPr>
        <w:br/>
      </w:r>
    </w:p>
    <w:p w14:paraId="24C0FAC5" w14:textId="7E887236" w:rsidR="00944097" w:rsidRPr="003B4E02" w:rsidRDefault="00477E3A" w:rsidP="00944097">
      <w:pPr>
        <w:rPr>
          <w:rFonts w:ascii="Times New Roman" w:hAnsi="Times New Roman" w:cs="Times New Roman"/>
          <w:i/>
          <w:iCs/>
          <w:color w:val="000000" w:themeColor="text1"/>
        </w:rPr>
      </w:pPr>
      <w:r w:rsidRPr="003B4E02">
        <w:rPr>
          <w:rFonts w:ascii="Times New Roman" w:hAnsi="Times New Roman" w:cs="Times New Roman"/>
          <w:color w:val="000000" w:themeColor="text1"/>
        </w:rPr>
        <w:t xml:space="preserve">RESPONSE: </w:t>
      </w:r>
      <w:r w:rsidR="00944097" w:rsidRPr="003B4E02">
        <w:rPr>
          <w:rFonts w:ascii="Times New Roman" w:hAnsi="Times New Roman" w:cs="Times New Roman"/>
          <w:i/>
          <w:iCs/>
          <w:color w:val="000000" w:themeColor="text1"/>
        </w:rPr>
        <w:t>We thank Reviewer 2 for pointing this out as we had not considered the potential interaction between size and type of crime. Generally, the range of criminal activity was somewhat misrepresented in the original manuscript. Most events result from serious violent crimes with nearly 94% of incidents involving shootings and/or homicides. The remainder events are assaults with other weapons and threats; there were in fact no robberies in the subset of incidents used in the model.</w:t>
      </w:r>
      <w:r w:rsidR="004174B8" w:rsidRPr="003B4E02">
        <w:rPr>
          <w:rFonts w:ascii="Times New Roman" w:hAnsi="Times New Roman" w:cs="Times New Roman"/>
          <w:i/>
          <w:iCs/>
          <w:color w:val="000000" w:themeColor="text1"/>
        </w:rPr>
        <w:t xml:space="preserve"> We provided descriptive statistics on the types of crimes on page 15. </w:t>
      </w:r>
    </w:p>
    <w:p w14:paraId="7BAA46D0" w14:textId="77777777" w:rsidR="00944097" w:rsidRPr="003B4E02" w:rsidRDefault="00944097" w:rsidP="00944097">
      <w:pPr>
        <w:rPr>
          <w:rFonts w:ascii="Times New Roman" w:hAnsi="Times New Roman" w:cs="Times New Roman"/>
          <w:i/>
          <w:iCs/>
          <w:color w:val="000000" w:themeColor="text1"/>
        </w:rPr>
      </w:pPr>
    </w:p>
    <w:p w14:paraId="4F443FF8" w14:textId="4E6B8815" w:rsidR="00944097" w:rsidRPr="003B4E02" w:rsidRDefault="00944097" w:rsidP="00944097">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 xml:space="preserve">It is difficult to read much into the distinction in terms of motives between say, a shooting (assault with a </w:t>
      </w:r>
      <w:proofErr w:type="gramStart"/>
      <w:r w:rsidRPr="003B4E02">
        <w:rPr>
          <w:rFonts w:ascii="Times New Roman" w:hAnsi="Times New Roman" w:cs="Times New Roman"/>
          <w:i/>
          <w:iCs/>
          <w:color w:val="000000" w:themeColor="text1"/>
        </w:rPr>
        <w:t>weapon/shots</w:t>
      </w:r>
      <w:proofErr w:type="gramEnd"/>
      <w:r w:rsidRPr="003B4E02">
        <w:rPr>
          <w:rFonts w:ascii="Times New Roman" w:hAnsi="Times New Roman" w:cs="Times New Roman"/>
          <w:i/>
          <w:iCs/>
          <w:color w:val="000000" w:themeColor="text1"/>
        </w:rPr>
        <w:t xml:space="preserve"> fired) and a homicide. These are legalistic categories are assigned by officers not only given the characteristics of an incident, but importantly, </w:t>
      </w:r>
      <w:proofErr w:type="gramStart"/>
      <w:r w:rsidRPr="003B4E02">
        <w:rPr>
          <w:rFonts w:ascii="Times New Roman" w:hAnsi="Times New Roman" w:cs="Times New Roman"/>
          <w:i/>
          <w:iCs/>
          <w:color w:val="000000" w:themeColor="text1"/>
        </w:rPr>
        <w:t>on the basis of</w:t>
      </w:r>
      <w:proofErr w:type="gramEnd"/>
      <w:r w:rsidRPr="003B4E02">
        <w:rPr>
          <w:rFonts w:ascii="Times New Roman" w:hAnsi="Times New Roman" w:cs="Times New Roman"/>
          <w:i/>
          <w:iCs/>
          <w:color w:val="000000" w:themeColor="text1"/>
        </w:rPr>
        <w:t xml:space="preserve"> the strength of evidence available for conviction. </w:t>
      </w:r>
      <w:proofErr w:type="gramStart"/>
      <w:r w:rsidRPr="003B4E02">
        <w:rPr>
          <w:rFonts w:ascii="Times New Roman" w:hAnsi="Times New Roman" w:cs="Times New Roman"/>
          <w:i/>
          <w:iCs/>
          <w:color w:val="000000" w:themeColor="text1"/>
        </w:rPr>
        <w:t>So</w:t>
      </w:r>
      <w:proofErr w:type="gramEnd"/>
      <w:r w:rsidRPr="003B4E02">
        <w:rPr>
          <w:rFonts w:ascii="Times New Roman" w:hAnsi="Times New Roman" w:cs="Times New Roman"/>
          <w:i/>
          <w:iCs/>
          <w:color w:val="000000" w:themeColor="text1"/>
        </w:rPr>
        <w:t xml:space="preserve"> an assault with a firearm or attempted homicide might turn into a “shots fired” charge if the victim is unwilling to testify—an extremely common situation when gangs are involved. </w:t>
      </w:r>
    </w:p>
    <w:p w14:paraId="0E506479" w14:textId="3D2B3D70" w:rsidR="00944097" w:rsidRPr="003B4E02" w:rsidRDefault="00944097" w:rsidP="00944097">
      <w:pPr>
        <w:rPr>
          <w:rFonts w:ascii="Times New Roman" w:hAnsi="Times New Roman" w:cs="Times New Roman"/>
          <w:i/>
          <w:iCs/>
          <w:color w:val="000000" w:themeColor="text1"/>
        </w:rPr>
      </w:pPr>
    </w:p>
    <w:p w14:paraId="3EE0D677" w14:textId="7DC3AE4B" w:rsidR="00944097" w:rsidRPr="003B4E02" w:rsidRDefault="00944097" w:rsidP="00944097">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 xml:space="preserve">We did however investigate some interactions between homicides and statistics indicative of </w:t>
      </w:r>
      <w:proofErr w:type="gramStart"/>
      <w:r w:rsidRPr="003B4E02">
        <w:rPr>
          <w:rFonts w:ascii="Times New Roman" w:hAnsi="Times New Roman" w:cs="Times New Roman"/>
          <w:i/>
          <w:iCs/>
          <w:color w:val="000000" w:themeColor="text1"/>
        </w:rPr>
        <w:t>retaliation, but</w:t>
      </w:r>
      <w:proofErr w:type="gramEnd"/>
      <w:r w:rsidRPr="003B4E02">
        <w:rPr>
          <w:rFonts w:ascii="Times New Roman" w:hAnsi="Times New Roman" w:cs="Times New Roman"/>
          <w:i/>
          <w:iCs/>
          <w:color w:val="000000" w:themeColor="text1"/>
        </w:rPr>
        <w:t xml:space="preserve"> did not find any evidence that homicides were more or less likely to lead to retaliation, perhaps because there are “only” 38 homicides in this dataset. We also examined whether there was an interaction between the seriousness of offenses and the size of the gangs and did not find any </w:t>
      </w:r>
      <w:r w:rsidR="005A6F72" w:rsidRPr="003B4E02">
        <w:rPr>
          <w:rFonts w:ascii="Times New Roman" w:hAnsi="Times New Roman" w:cs="Times New Roman"/>
          <w:i/>
          <w:iCs/>
          <w:color w:val="000000" w:themeColor="text1"/>
        </w:rPr>
        <w:t xml:space="preserve">significant </w:t>
      </w:r>
      <w:r w:rsidRPr="003B4E02">
        <w:rPr>
          <w:rFonts w:ascii="Times New Roman" w:hAnsi="Times New Roman" w:cs="Times New Roman"/>
          <w:i/>
          <w:iCs/>
          <w:color w:val="000000" w:themeColor="text1"/>
        </w:rPr>
        <w:t xml:space="preserve">interactions. </w:t>
      </w:r>
    </w:p>
    <w:p w14:paraId="4E884ADC" w14:textId="53926EC9" w:rsidR="00944097" w:rsidRPr="003B4E02" w:rsidRDefault="00944097" w:rsidP="00944097">
      <w:pPr>
        <w:rPr>
          <w:rFonts w:ascii="Times New Roman" w:hAnsi="Times New Roman" w:cs="Times New Roman"/>
          <w:color w:val="FF0000"/>
        </w:rPr>
      </w:pPr>
    </w:p>
    <w:p w14:paraId="33B107E3" w14:textId="46D1DBAF" w:rsidR="00477E3A" w:rsidRPr="003B4E02" w:rsidRDefault="00477E3A" w:rsidP="00944097">
      <w:pPr>
        <w:rPr>
          <w:rFonts w:ascii="Times New Roman" w:hAnsi="Times New Roman" w:cs="Times New Roman"/>
          <w:b/>
          <w:bCs/>
          <w:color w:val="000000" w:themeColor="text1"/>
        </w:rPr>
      </w:pPr>
      <w:r w:rsidRPr="003B4E02">
        <w:rPr>
          <w:rFonts w:ascii="Times New Roman" w:hAnsi="Times New Roman" w:cs="Times New Roman"/>
          <w:b/>
          <w:bCs/>
          <w:color w:val="000000" w:themeColor="text1"/>
        </w:rPr>
        <w:t>RELEVANCE OF OLD DATA TO CURRENT SITUATION</w:t>
      </w:r>
    </w:p>
    <w:p w14:paraId="6169C634" w14:textId="584AA5A0" w:rsidR="00944097" w:rsidRPr="003B4E02" w:rsidRDefault="00477E3A" w:rsidP="00944097">
      <w:pPr>
        <w:rPr>
          <w:rFonts w:ascii="Times New Roman" w:hAnsi="Times New Roman" w:cs="Times New Roman"/>
          <w:color w:val="FF0000"/>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Reviewer 2 also finds that additional discussion is needed to place the results (obtained on data that are now old) in the current context of the City of Los Angeles. Much has probably happened since these data were collected and reviewer 2 offers references that you may use to update the interpretation of your results and make it more attuned to the current situation. Alternatively, you may decide to provide a more explicit context-dependent interpretation and then use the discussion section to speculate on how the results of the study may (or may not)</w:t>
      </w:r>
      <w:r w:rsidR="00796E68">
        <w:rPr>
          <w:rFonts w:ascii="Times New Roman" w:eastAsia="Times New Roman" w:hAnsi="Times New Roman" w:cs="Times New Roman"/>
          <w:color w:val="000000"/>
          <w:shd w:val="clear" w:color="auto" w:fill="FFFFFF"/>
        </w:rPr>
        <w:t xml:space="preserve"> </w:t>
      </w:r>
      <w:r w:rsidR="00944097" w:rsidRPr="003B4E02">
        <w:rPr>
          <w:rFonts w:ascii="Times New Roman" w:eastAsia="Times New Roman" w:hAnsi="Times New Roman" w:cs="Times New Roman"/>
          <w:color w:val="000000"/>
          <w:shd w:val="clear" w:color="auto" w:fill="FFFFFF"/>
        </w:rPr>
        <w:t xml:space="preserve">help </w:t>
      </w:r>
      <w:r w:rsidR="00944097" w:rsidRPr="003B4E02">
        <w:rPr>
          <w:rFonts w:ascii="Times New Roman" w:eastAsia="Times New Roman" w:hAnsi="Times New Roman" w:cs="Times New Roman"/>
          <w:color w:val="000000"/>
          <w:shd w:val="clear" w:color="auto" w:fill="FFFFFF"/>
        </w:rPr>
        <w:lastRenderedPageBreak/>
        <w:t>us to understand organized crime in the city of Los Angeles today. In either case, you need to find ways to link the results of the analysis to your understanding of the current (and perhaps future) situation in the city of Los Angeles.</w:t>
      </w:r>
      <w:r w:rsidR="00944097" w:rsidRPr="003B4E02">
        <w:rPr>
          <w:rFonts w:ascii="Times New Roman" w:eastAsia="Times New Roman" w:hAnsi="Times New Roman" w:cs="Times New Roman"/>
          <w:color w:val="000000"/>
        </w:rPr>
        <w:br/>
      </w:r>
    </w:p>
    <w:p w14:paraId="1EF62FB4" w14:textId="346685FB" w:rsidR="00944097" w:rsidRPr="003B4E02" w:rsidRDefault="00477E3A" w:rsidP="00944097">
      <w:pPr>
        <w:rPr>
          <w:rFonts w:ascii="Times New Roman" w:eastAsia="Times New Roman" w:hAnsi="Times New Roman" w:cs="Times New Roman"/>
          <w:color w:val="000000"/>
        </w:rPr>
      </w:pPr>
      <w:r w:rsidRPr="003B4E02">
        <w:rPr>
          <w:rFonts w:ascii="Times New Roman" w:hAnsi="Times New Roman" w:cs="Times New Roman"/>
        </w:rPr>
        <w:t xml:space="preserve">R2: </w:t>
      </w:r>
      <w:r w:rsidR="00944097" w:rsidRPr="003B4E02">
        <w:rPr>
          <w:rFonts w:ascii="Times New Roman" w:hAnsi="Times New Roman" w:cs="Times New Roman"/>
        </w:rPr>
        <w:t>“</w:t>
      </w:r>
      <w:r w:rsidR="00944097" w:rsidRPr="003B4E02">
        <w:rPr>
          <w:rFonts w:ascii="Times New Roman" w:eastAsia="Times New Roman" w:hAnsi="Times New Roman" w:cs="Times New Roman"/>
          <w:color w:val="000000"/>
        </w:rPr>
        <w:t>it would also be useful to acknowledge changes in the gang landscape over time, and whether these findings would still hold today. For instance, recent work by Stuart (2019) and others (</w:t>
      </w:r>
      <w:proofErr w:type="gramStart"/>
      <w:r w:rsidR="00944097" w:rsidRPr="003B4E02">
        <w:rPr>
          <w:rFonts w:ascii="Times New Roman" w:eastAsia="Times New Roman" w:hAnsi="Times New Roman" w:cs="Times New Roman"/>
          <w:color w:val="000000"/>
        </w:rPr>
        <w:t>e.g.</w:t>
      </w:r>
      <w:proofErr w:type="gramEnd"/>
      <w:r w:rsidR="00944097" w:rsidRPr="003B4E02">
        <w:rPr>
          <w:rFonts w:ascii="Times New Roman" w:eastAsia="Times New Roman" w:hAnsi="Times New Roman" w:cs="Times New Roman"/>
          <w:color w:val="000000"/>
        </w:rPr>
        <w:t xml:space="preserve"> Patton et al. 2019) discuss the important role of social network platforms, including Twitter and Instagram for broadcasting public displays or threats of gang violence, and the role of these virtual platforms to invoke status, and in some instances, promote or mitigate real-world violence. “</w:t>
      </w:r>
    </w:p>
    <w:p w14:paraId="178E9945" w14:textId="549AB7F8" w:rsidR="00944097" w:rsidRPr="003B4E02" w:rsidRDefault="00944097" w:rsidP="00944097">
      <w:pPr>
        <w:rPr>
          <w:rFonts w:ascii="Times New Roman" w:eastAsia="Times New Roman" w:hAnsi="Times New Roman" w:cs="Times New Roman"/>
          <w:color w:val="000000"/>
        </w:rPr>
      </w:pPr>
    </w:p>
    <w:p w14:paraId="4E908A82" w14:textId="52D6173F" w:rsidR="00944097" w:rsidRPr="003B4E02" w:rsidRDefault="00477E3A" w:rsidP="00944097">
      <w:pPr>
        <w:rPr>
          <w:rFonts w:ascii="Times New Roman" w:eastAsia="Times New Roman" w:hAnsi="Times New Roman" w:cs="Times New Roman"/>
          <w:i/>
          <w:iCs/>
          <w:color w:val="000000" w:themeColor="text1"/>
        </w:rPr>
      </w:pPr>
      <w:r w:rsidRPr="003B4E02">
        <w:rPr>
          <w:rFonts w:ascii="Times New Roman" w:eastAsia="Times New Roman" w:hAnsi="Times New Roman" w:cs="Times New Roman"/>
          <w:color w:val="000000" w:themeColor="text1"/>
        </w:rPr>
        <w:t xml:space="preserve">RESPONSE: </w:t>
      </w:r>
      <w:r w:rsidR="005A6F72" w:rsidRPr="003B4E02">
        <w:rPr>
          <w:rFonts w:ascii="Times New Roman" w:eastAsia="Times New Roman" w:hAnsi="Times New Roman" w:cs="Times New Roman"/>
          <w:i/>
          <w:iCs/>
          <w:color w:val="000000" w:themeColor="text1"/>
        </w:rPr>
        <w:t xml:space="preserve">We have included a discussion of these issues as part of the </w:t>
      </w:r>
      <w:r w:rsidR="004174B8" w:rsidRPr="003B4E02">
        <w:rPr>
          <w:rFonts w:ascii="Times New Roman" w:eastAsia="Times New Roman" w:hAnsi="Times New Roman" w:cs="Times New Roman"/>
          <w:i/>
          <w:iCs/>
          <w:color w:val="000000" w:themeColor="text1"/>
        </w:rPr>
        <w:t>limitation</w:t>
      </w:r>
      <w:r w:rsidR="005A6F72" w:rsidRPr="003B4E02">
        <w:rPr>
          <w:rFonts w:ascii="Times New Roman" w:eastAsia="Times New Roman" w:hAnsi="Times New Roman" w:cs="Times New Roman"/>
          <w:i/>
          <w:iCs/>
          <w:color w:val="000000" w:themeColor="text1"/>
        </w:rPr>
        <w:t xml:space="preserve"> section (p.</w:t>
      </w:r>
      <w:r w:rsidR="004174B8" w:rsidRPr="003B4E02">
        <w:rPr>
          <w:rFonts w:ascii="Times New Roman" w:eastAsia="Times New Roman" w:hAnsi="Times New Roman" w:cs="Times New Roman"/>
          <w:i/>
          <w:iCs/>
          <w:color w:val="000000" w:themeColor="text1"/>
        </w:rPr>
        <w:t>29</w:t>
      </w:r>
      <w:r w:rsidR="005A6F72" w:rsidRPr="003B4E02">
        <w:rPr>
          <w:rFonts w:ascii="Times New Roman" w:eastAsia="Times New Roman" w:hAnsi="Times New Roman" w:cs="Times New Roman"/>
          <w:i/>
          <w:iCs/>
          <w:color w:val="000000" w:themeColor="text1"/>
        </w:rPr>
        <w:t xml:space="preserve">). </w:t>
      </w:r>
      <w:r w:rsidR="005C43B0" w:rsidRPr="003B4E02">
        <w:rPr>
          <w:rFonts w:ascii="Times New Roman" w:eastAsia="Times New Roman" w:hAnsi="Times New Roman" w:cs="Times New Roman"/>
          <w:i/>
          <w:iCs/>
          <w:color w:val="000000" w:themeColor="text1"/>
        </w:rPr>
        <w:t xml:space="preserve">We agree that the role of social media likely changes the visibility of violence and provides a novel performative platform that did not exist in the early 2000s. However, given the paucity of research on inter-group conflicts in gang research, we feel that our study is an important contribution </w:t>
      </w:r>
      <w:proofErr w:type="gramStart"/>
      <w:r w:rsidR="005C43B0" w:rsidRPr="003B4E02">
        <w:rPr>
          <w:rFonts w:ascii="Times New Roman" w:eastAsia="Times New Roman" w:hAnsi="Times New Roman" w:cs="Times New Roman"/>
          <w:i/>
          <w:iCs/>
          <w:color w:val="000000" w:themeColor="text1"/>
        </w:rPr>
        <w:t>regardless of the fact that</w:t>
      </w:r>
      <w:proofErr w:type="gramEnd"/>
      <w:r w:rsidR="005C43B0" w:rsidRPr="003B4E02">
        <w:rPr>
          <w:rFonts w:ascii="Times New Roman" w:eastAsia="Times New Roman" w:hAnsi="Times New Roman" w:cs="Times New Roman"/>
          <w:i/>
          <w:iCs/>
          <w:color w:val="000000" w:themeColor="text1"/>
        </w:rPr>
        <w:t xml:space="preserve"> the data is quite old. Our study perhaps establishes a “baseline” of what the dynamics of conflict used to like in the early </w:t>
      </w:r>
      <w:proofErr w:type="gramStart"/>
      <w:r w:rsidR="005C43B0" w:rsidRPr="003B4E02">
        <w:rPr>
          <w:rFonts w:ascii="Times New Roman" w:eastAsia="Times New Roman" w:hAnsi="Times New Roman" w:cs="Times New Roman"/>
          <w:i/>
          <w:iCs/>
          <w:color w:val="000000" w:themeColor="text1"/>
        </w:rPr>
        <w:t>2000s, and</w:t>
      </w:r>
      <w:proofErr w:type="gramEnd"/>
      <w:r w:rsidR="005C43B0" w:rsidRPr="003B4E02">
        <w:rPr>
          <w:rFonts w:ascii="Times New Roman" w:eastAsia="Times New Roman" w:hAnsi="Times New Roman" w:cs="Times New Roman"/>
          <w:i/>
          <w:iCs/>
          <w:color w:val="000000" w:themeColor="text1"/>
        </w:rPr>
        <w:t xml:space="preserve"> may be limited to that era. Given that our </w:t>
      </w:r>
      <w:r w:rsidR="006A1056" w:rsidRPr="003B4E02">
        <w:rPr>
          <w:rFonts w:ascii="Times New Roman" w:eastAsia="Times New Roman" w:hAnsi="Times New Roman" w:cs="Times New Roman"/>
          <w:i/>
          <w:iCs/>
          <w:color w:val="000000" w:themeColor="text1"/>
        </w:rPr>
        <w:t>results are</w:t>
      </w:r>
      <w:r w:rsidR="005C43B0" w:rsidRPr="003B4E02">
        <w:rPr>
          <w:rFonts w:ascii="Times New Roman" w:eastAsia="Times New Roman" w:hAnsi="Times New Roman" w:cs="Times New Roman"/>
          <w:i/>
          <w:iCs/>
          <w:color w:val="000000" w:themeColor="text1"/>
        </w:rPr>
        <w:t xml:space="preserve"> consistent with findings from classic gang studies from the 1950s, 1960s, and 1990s,</w:t>
      </w:r>
      <w:r w:rsidR="006A1056" w:rsidRPr="003B4E02">
        <w:rPr>
          <w:rFonts w:ascii="Times New Roman" w:eastAsia="Times New Roman" w:hAnsi="Times New Roman" w:cs="Times New Roman"/>
          <w:i/>
          <w:iCs/>
          <w:color w:val="000000" w:themeColor="text1"/>
        </w:rPr>
        <w:t xml:space="preserve"> we think it is safe to assume that what drives inter-group conflicts is relatively independent from the </w:t>
      </w:r>
      <w:proofErr w:type="gramStart"/>
      <w:r w:rsidR="006A1056" w:rsidRPr="003B4E02">
        <w:rPr>
          <w:rFonts w:ascii="Times New Roman" w:eastAsia="Times New Roman" w:hAnsi="Times New Roman" w:cs="Times New Roman"/>
          <w:i/>
          <w:iCs/>
          <w:color w:val="000000" w:themeColor="text1"/>
        </w:rPr>
        <w:t>time period</w:t>
      </w:r>
      <w:proofErr w:type="gramEnd"/>
      <w:r w:rsidR="006A1056" w:rsidRPr="003B4E02">
        <w:rPr>
          <w:rFonts w:ascii="Times New Roman" w:eastAsia="Times New Roman" w:hAnsi="Times New Roman" w:cs="Times New Roman"/>
          <w:i/>
          <w:iCs/>
          <w:color w:val="000000" w:themeColor="text1"/>
        </w:rPr>
        <w:t xml:space="preserve">. </w:t>
      </w:r>
      <w:proofErr w:type="gramStart"/>
      <w:r w:rsidR="006A1056" w:rsidRPr="003B4E02">
        <w:rPr>
          <w:rFonts w:ascii="Times New Roman" w:eastAsia="Times New Roman" w:hAnsi="Times New Roman" w:cs="Times New Roman"/>
          <w:i/>
          <w:iCs/>
          <w:color w:val="000000" w:themeColor="text1"/>
        </w:rPr>
        <w:t>That being said, whether</w:t>
      </w:r>
      <w:proofErr w:type="gramEnd"/>
      <w:r w:rsidR="006A1056" w:rsidRPr="003B4E02">
        <w:rPr>
          <w:rFonts w:ascii="Times New Roman" w:eastAsia="Times New Roman" w:hAnsi="Times New Roman" w:cs="Times New Roman"/>
          <w:i/>
          <w:iCs/>
          <w:color w:val="000000" w:themeColor="text1"/>
        </w:rPr>
        <w:t xml:space="preserve"> social media has really changed the fundamental nature of inter-gang conflicts is a fascinating empirical question. We provide future research with a model to replicate with more recent data, and a baseline against which to compare their findings. </w:t>
      </w:r>
    </w:p>
    <w:p w14:paraId="63AF3EE7" w14:textId="7A46C0B2" w:rsidR="00944097" w:rsidRPr="003B4E02" w:rsidRDefault="00944097" w:rsidP="00944097">
      <w:pPr>
        <w:rPr>
          <w:rFonts w:ascii="Times New Roman" w:eastAsia="Times New Roman" w:hAnsi="Times New Roman" w:cs="Times New Roman"/>
          <w:color w:val="FF0000"/>
        </w:rPr>
      </w:pPr>
    </w:p>
    <w:p w14:paraId="075B73B0" w14:textId="3B61C563" w:rsidR="00477E3A" w:rsidRPr="003B4E02" w:rsidRDefault="00477E3A" w:rsidP="00944097">
      <w:pPr>
        <w:rPr>
          <w:rFonts w:ascii="Times New Roman" w:eastAsia="Times New Roman" w:hAnsi="Times New Roman" w:cs="Times New Roman"/>
          <w:b/>
          <w:bCs/>
          <w:color w:val="000000" w:themeColor="text1"/>
        </w:rPr>
      </w:pPr>
      <w:r w:rsidRPr="003B4E02">
        <w:rPr>
          <w:rFonts w:ascii="Times New Roman" w:eastAsia="Times New Roman" w:hAnsi="Times New Roman" w:cs="Times New Roman"/>
          <w:b/>
          <w:bCs/>
          <w:color w:val="000000" w:themeColor="text1"/>
        </w:rPr>
        <w:t>TESTING THE PIECEWISE CONSTANT HAZARD ASSUMPTION</w:t>
      </w:r>
    </w:p>
    <w:p w14:paraId="78DF3343" w14:textId="0B5678EA" w:rsidR="00944097" w:rsidRPr="003B4E02" w:rsidRDefault="00477E3A"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Finally, reviewer 2 wants you to test the core assumption of piece wise constant hazard (</w:t>
      </w:r>
      <w:proofErr w:type="spellStart"/>
      <w:r w:rsidR="00944097" w:rsidRPr="003B4E02">
        <w:rPr>
          <w:rFonts w:ascii="Times New Roman" w:eastAsia="Times New Roman" w:hAnsi="Times New Roman" w:cs="Times New Roman"/>
          <w:color w:val="000000"/>
          <w:shd w:val="clear" w:color="auto" w:fill="FFFFFF"/>
        </w:rPr>
        <w:t>pwch</w:t>
      </w:r>
      <w:proofErr w:type="spellEnd"/>
      <w:r w:rsidR="00944097" w:rsidRPr="003B4E02">
        <w:rPr>
          <w:rFonts w:ascii="Times New Roman" w:eastAsia="Times New Roman" w:hAnsi="Times New Roman" w:cs="Times New Roman"/>
          <w:color w:val="000000"/>
          <w:shd w:val="clear" w:color="auto" w:fill="FFFFFF"/>
        </w:rPr>
        <w:t xml:space="preserve">)that is crucial to your models. I suggest that you discuss alternative formulations and the impact that the assumption of </w:t>
      </w:r>
      <w:proofErr w:type="spellStart"/>
      <w:r w:rsidR="00944097" w:rsidRPr="003B4E02">
        <w:rPr>
          <w:rFonts w:ascii="Times New Roman" w:eastAsia="Times New Roman" w:hAnsi="Times New Roman" w:cs="Times New Roman"/>
          <w:color w:val="000000"/>
          <w:shd w:val="clear" w:color="auto" w:fill="FFFFFF"/>
        </w:rPr>
        <w:t>pwch</w:t>
      </w:r>
      <w:proofErr w:type="spellEnd"/>
      <w:r w:rsidR="00944097" w:rsidRPr="003B4E02">
        <w:rPr>
          <w:rFonts w:ascii="Times New Roman" w:eastAsia="Times New Roman" w:hAnsi="Times New Roman" w:cs="Times New Roman"/>
          <w:color w:val="000000"/>
          <w:shd w:val="clear" w:color="auto" w:fill="FFFFFF"/>
        </w:rPr>
        <w:t xml:space="preserve"> might have on the results you present. Also, additional discussion is needed on how this assumption is linked to contextual empirical features of your data.  </w:t>
      </w:r>
    </w:p>
    <w:p w14:paraId="512465FD" w14:textId="453B0284" w:rsidR="00944097" w:rsidRPr="003B4E02" w:rsidRDefault="00944097" w:rsidP="00944097">
      <w:pPr>
        <w:rPr>
          <w:rFonts w:ascii="Times New Roman" w:eastAsia="Times New Roman" w:hAnsi="Times New Roman" w:cs="Times New Roman"/>
          <w:color w:val="000000"/>
          <w:shd w:val="clear" w:color="auto" w:fill="FFFFFF"/>
        </w:rPr>
      </w:pPr>
    </w:p>
    <w:p w14:paraId="1A07DD13" w14:textId="16E3B4F7" w:rsidR="00944097" w:rsidRPr="003B4E02" w:rsidRDefault="00477E3A"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R2: </w:t>
      </w:r>
      <w:r w:rsidR="00944097" w:rsidRPr="003B4E02">
        <w:rPr>
          <w:rFonts w:ascii="Times New Roman" w:eastAsia="Times New Roman" w:hAnsi="Times New Roman" w:cs="Times New Roman"/>
          <w:color w:val="000000"/>
          <w:shd w:val="clear" w:color="auto" w:fill="FFFFFF"/>
        </w:rPr>
        <w:t xml:space="preserve">“The author(s)’ state that one assumption of REM is that “each potential event (i.e., gang violence) is conditionally independent and the potential event’s hazard, the propensity for a particular social action to transpire, remains constant while accounting for the prior history of events”. Is there a way to test this assumption, </w:t>
      </w:r>
      <w:proofErr w:type="gramStart"/>
      <w:r w:rsidR="00944097" w:rsidRPr="003B4E02">
        <w:rPr>
          <w:rFonts w:ascii="Times New Roman" w:eastAsia="Times New Roman" w:hAnsi="Times New Roman" w:cs="Times New Roman"/>
          <w:color w:val="000000"/>
          <w:shd w:val="clear" w:color="auto" w:fill="FFFFFF"/>
        </w:rPr>
        <w:t>similar to</w:t>
      </w:r>
      <w:proofErr w:type="gramEnd"/>
      <w:r w:rsidR="00944097" w:rsidRPr="003B4E02">
        <w:rPr>
          <w:rFonts w:ascii="Times New Roman" w:eastAsia="Times New Roman" w:hAnsi="Times New Roman" w:cs="Times New Roman"/>
          <w:color w:val="000000"/>
          <w:shd w:val="clear" w:color="auto" w:fill="FFFFFF"/>
        </w:rPr>
        <w:t xml:space="preserve"> event history models, such as interacting covariates with time? For instance, the author(s) could include a variable that counts time from the study start date, and then interact the count variable with covariates to capture whether trends are linearly increasing/decreasing.” </w:t>
      </w:r>
    </w:p>
    <w:p w14:paraId="38A21E5B" w14:textId="77777777" w:rsidR="00477E3A" w:rsidRPr="003B4E02" w:rsidRDefault="00477E3A" w:rsidP="00944097">
      <w:pPr>
        <w:rPr>
          <w:rFonts w:ascii="Times New Roman" w:eastAsia="Times New Roman" w:hAnsi="Times New Roman" w:cs="Times New Roman"/>
          <w:color w:val="000000"/>
          <w:shd w:val="clear" w:color="auto" w:fill="FFFFFF"/>
        </w:rPr>
      </w:pPr>
    </w:p>
    <w:p w14:paraId="4E277C52" w14:textId="59D1782C" w:rsidR="00944097" w:rsidRPr="003B4E02" w:rsidRDefault="00477E3A" w:rsidP="00944097">
      <w:pPr>
        <w:rPr>
          <w:rFonts w:ascii="Times New Roman" w:hAnsi="Times New Roman" w:cs="Times New Roman"/>
          <w:i/>
          <w:iCs/>
          <w:color w:val="000000" w:themeColor="text1"/>
        </w:rPr>
      </w:pPr>
      <w:r w:rsidRPr="003B4E02">
        <w:rPr>
          <w:rFonts w:ascii="Times New Roman" w:hAnsi="Times New Roman" w:cs="Times New Roman"/>
          <w:color w:val="000000" w:themeColor="text1"/>
        </w:rPr>
        <w:t>RESPONSE:</w:t>
      </w:r>
      <w:r w:rsidRPr="003B4E02">
        <w:rPr>
          <w:rFonts w:ascii="Times New Roman" w:hAnsi="Times New Roman" w:cs="Times New Roman"/>
          <w:i/>
          <w:iCs/>
          <w:color w:val="000000" w:themeColor="text1"/>
        </w:rPr>
        <w:t xml:space="preserve"> </w:t>
      </w:r>
      <w:proofErr w:type="gramStart"/>
      <w:r w:rsidR="00944097" w:rsidRPr="003B4E02">
        <w:rPr>
          <w:rFonts w:ascii="Times New Roman" w:hAnsi="Times New Roman" w:cs="Times New Roman"/>
          <w:i/>
          <w:iCs/>
          <w:color w:val="000000" w:themeColor="text1"/>
        </w:rPr>
        <w:t>Indeed</w:t>
      </w:r>
      <w:proofErr w:type="gramEnd"/>
      <w:r w:rsidR="00944097" w:rsidRPr="003B4E02">
        <w:rPr>
          <w:rFonts w:ascii="Times New Roman" w:hAnsi="Times New Roman" w:cs="Times New Roman"/>
          <w:i/>
          <w:iCs/>
          <w:color w:val="000000" w:themeColor="text1"/>
        </w:rPr>
        <w:t xml:space="preserve"> a key property of the relational event model is the assumption of piecewise constant hazards for all dyads that are at risk. This property follows directly from the fact that the waiting times between events follow an exponential distribution. In </w:t>
      </w:r>
      <w:proofErr w:type="gramStart"/>
      <w:r w:rsidR="00944097" w:rsidRPr="003B4E02">
        <w:rPr>
          <w:rFonts w:ascii="Times New Roman" w:hAnsi="Times New Roman" w:cs="Times New Roman"/>
          <w:i/>
          <w:iCs/>
          <w:color w:val="000000" w:themeColor="text1"/>
        </w:rPr>
        <w:t>fact</w:t>
      </w:r>
      <w:proofErr w:type="gramEnd"/>
      <w:r w:rsidR="00944097" w:rsidRPr="003B4E02">
        <w:rPr>
          <w:rFonts w:ascii="Times New Roman" w:hAnsi="Times New Roman" w:cs="Times New Roman"/>
          <w:i/>
          <w:iCs/>
          <w:color w:val="000000" w:themeColor="text1"/>
        </w:rPr>
        <w:t xml:space="preserve"> the waiting times are assumed to follow an exponential distribution where the rate parameter is equal to the sum of the rates for all dyads which differs across events. Thus, the waiting times can be normalized using the fitted model by multiplying every waiting time with the estimated rate parameter from the fitted model, which should approximately follow an exponential distribution with a rate </w:t>
      </w:r>
      <w:r w:rsidR="00944097" w:rsidRPr="003B4E02">
        <w:rPr>
          <w:rFonts w:ascii="Times New Roman" w:hAnsi="Times New Roman" w:cs="Times New Roman"/>
          <w:i/>
          <w:iCs/>
          <w:color w:val="000000" w:themeColor="text1"/>
        </w:rPr>
        <w:lastRenderedPageBreak/>
        <w:t>parameter of 1. If this is the case, the assumed exponential distribution for the waiting times is reasonable and the piece-wise constant hazard assumption (a key central property of the exponential distribution) is not violated for these data. The histogram of these normalized waiting times looks as follows:</w:t>
      </w:r>
    </w:p>
    <w:p w14:paraId="5BD9468E" w14:textId="77777777" w:rsidR="00944097" w:rsidRPr="003B4E02" w:rsidRDefault="00944097" w:rsidP="00944097">
      <w:pPr>
        <w:rPr>
          <w:rFonts w:ascii="Times New Roman" w:hAnsi="Times New Roman" w:cs="Times New Roman"/>
          <w:i/>
          <w:iCs/>
          <w:color w:val="000000" w:themeColor="text1"/>
        </w:rPr>
      </w:pPr>
    </w:p>
    <w:p w14:paraId="39749D96" w14:textId="77777777" w:rsidR="00944097" w:rsidRPr="003B4E02" w:rsidRDefault="00944097" w:rsidP="00944097">
      <w:pPr>
        <w:rPr>
          <w:rFonts w:ascii="Times New Roman" w:hAnsi="Times New Roman" w:cs="Times New Roman"/>
          <w:i/>
          <w:iCs/>
          <w:color w:val="000000" w:themeColor="text1"/>
        </w:rPr>
      </w:pPr>
      <w:r w:rsidRPr="003B4E02">
        <w:rPr>
          <w:rFonts w:ascii="Times New Roman" w:hAnsi="Times New Roman" w:cs="Times New Roman"/>
          <w:i/>
          <w:iCs/>
          <w:noProof/>
          <w:color w:val="000000" w:themeColor="text1"/>
        </w:rPr>
        <w:drawing>
          <wp:inline distT="0" distB="0" distL="0" distR="0" wp14:anchorId="3AB07715" wp14:editId="1ED53ED1">
            <wp:extent cx="4448736" cy="288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467025" cy="2896665"/>
                    </a:xfrm>
                    <a:prstGeom prst="rect">
                      <a:avLst/>
                    </a:prstGeom>
                  </pic:spPr>
                </pic:pic>
              </a:graphicData>
            </a:graphic>
          </wp:inline>
        </w:drawing>
      </w:r>
    </w:p>
    <w:p w14:paraId="49CE61D4" w14:textId="77777777" w:rsidR="00944097" w:rsidRPr="003B4E02" w:rsidRDefault="00944097" w:rsidP="00944097">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 xml:space="preserve">Even though we see that the slightly more very short normalized waiting times and slightly more longer normalized waiting times than expected under an </w:t>
      </w:r>
      <w:proofErr w:type="gramStart"/>
      <w:r w:rsidRPr="003B4E02">
        <w:rPr>
          <w:rFonts w:ascii="Times New Roman" w:hAnsi="Times New Roman" w:cs="Times New Roman"/>
          <w:i/>
          <w:iCs/>
          <w:color w:val="000000" w:themeColor="text1"/>
        </w:rPr>
        <w:t>exponential(</w:t>
      </w:r>
      <w:proofErr w:type="gramEnd"/>
      <w:r w:rsidRPr="003B4E02">
        <w:rPr>
          <w:rFonts w:ascii="Times New Roman" w:hAnsi="Times New Roman" w:cs="Times New Roman"/>
          <w:i/>
          <w:iCs/>
          <w:color w:val="000000" w:themeColor="text1"/>
        </w:rPr>
        <w:t>1) distribution, overall the deviation seems fairly small. Furthermore because of the good predictive performance of the model based on the other results, we do not find enough evidence to expand the model further (also to keep the model as parsimonious as possible).</w:t>
      </w:r>
    </w:p>
    <w:p w14:paraId="0D8BCFCB" w14:textId="77777777" w:rsidR="00944097" w:rsidRPr="003B4E02" w:rsidRDefault="00944097" w:rsidP="00944097">
      <w:pPr>
        <w:rPr>
          <w:rFonts w:ascii="Times New Roman" w:hAnsi="Times New Roman" w:cs="Times New Roman"/>
          <w:i/>
          <w:iCs/>
          <w:color w:val="000000" w:themeColor="text1"/>
        </w:rPr>
      </w:pPr>
    </w:p>
    <w:p w14:paraId="739731C9" w14:textId="63A7791D" w:rsidR="00944097" w:rsidRPr="003B4E02" w:rsidRDefault="00944097" w:rsidP="00944097">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 xml:space="preserve">We added this figure as Figure </w:t>
      </w:r>
      <w:r w:rsidR="006A1056" w:rsidRPr="003B4E02">
        <w:rPr>
          <w:rFonts w:ascii="Times New Roman" w:hAnsi="Times New Roman" w:cs="Times New Roman"/>
          <w:i/>
          <w:iCs/>
          <w:color w:val="000000" w:themeColor="text1"/>
        </w:rPr>
        <w:t>3</w:t>
      </w:r>
      <w:r w:rsidRPr="003B4E02">
        <w:rPr>
          <w:rFonts w:ascii="Times New Roman" w:hAnsi="Times New Roman" w:cs="Times New Roman"/>
          <w:i/>
          <w:iCs/>
          <w:color w:val="000000" w:themeColor="text1"/>
        </w:rPr>
        <w:t xml:space="preserve"> and added the description above on page 2</w:t>
      </w:r>
      <w:r w:rsidR="006A1056" w:rsidRPr="003B4E02">
        <w:rPr>
          <w:rFonts w:ascii="Times New Roman" w:hAnsi="Times New Roman" w:cs="Times New Roman"/>
          <w:i/>
          <w:iCs/>
          <w:color w:val="000000" w:themeColor="text1"/>
        </w:rPr>
        <w:t>1</w:t>
      </w:r>
      <w:r w:rsidRPr="003B4E02">
        <w:rPr>
          <w:rFonts w:ascii="Times New Roman" w:hAnsi="Times New Roman" w:cs="Times New Roman"/>
          <w:i/>
          <w:iCs/>
          <w:color w:val="000000" w:themeColor="text1"/>
        </w:rPr>
        <w:t>. Ultimately, we opted not to include interactions of covariates with time (as suggested by reviewer 2) because (</w:t>
      </w:r>
      <w:proofErr w:type="spellStart"/>
      <w:r w:rsidRPr="003B4E02">
        <w:rPr>
          <w:rFonts w:ascii="Times New Roman" w:hAnsi="Times New Roman" w:cs="Times New Roman"/>
          <w:i/>
          <w:iCs/>
          <w:color w:val="000000" w:themeColor="text1"/>
        </w:rPr>
        <w:t>i</w:t>
      </w:r>
      <w:proofErr w:type="spellEnd"/>
      <w:r w:rsidRPr="003B4E02">
        <w:rPr>
          <w:rFonts w:ascii="Times New Roman" w:hAnsi="Times New Roman" w:cs="Times New Roman"/>
          <w:i/>
          <w:iCs/>
          <w:color w:val="000000" w:themeColor="text1"/>
        </w:rPr>
        <w:t xml:space="preserve">) we don’t have a limited number of observations in our data and (ii) the predictive performance (see Figure </w:t>
      </w:r>
      <w:r w:rsidR="006A1056" w:rsidRPr="003B4E02">
        <w:rPr>
          <w:rFonts w:ascii="Times New Roman" w:hAnsi="Times New Roman" w:cs="Times New Roman"/>
          <w:i/>
          <w:iCs/>
          <w:color w:val="000000" w:themeColor="text1"/>
        </w:rPr>
        <w:t>2</w:t>
      </w:r>
      <w:r w:rsidRPr="003B4E02">
        <w:rPr>
          <w:rFonts w:ascii="Times New Roman" w:hAnsi="Times New Roman" w:cs="Times New Roman"/>
          <w:i/>
          <w:iCs/>
          <w:color w:val="000000" w:themeColor="text1"/>
        </w:rPr>
        <w:t>) did not show a misfit at specific observational periods, which suggests that the model has a reasonable fit over the entire observational period.</w:t>
      </w:r>
    </w:p>
    <w:p w14:paraId="6B8BA8F0" w14:textId="16BEBB15" w:rsidR="00944097" w:rsidRPr="003B4E02" w:rsidRDefault="00944097" w:rsidP="00944097">
      <w:pPr>
        <w:rPr>
          <w:rFonts w:ascii="Times New Roman" w:hAnsi="Times New Roman" w:cs="Times New Roman"/>
          <w:color w:val="FF0000"/>
        </w:rPr>
      </w:pPr>
    </w:p>
    <w:p w14:paraId="2E1BC14A" w14:textId="487F423F" w:rsidR="00477E3A" w:rsidRPr="003B4E02" w:rsidRDefault="00477E3A" w:rsidP="00944097">
      <w:pPr>
        <w:rPr>
          <w:rFonts w:ascii="Times New Roman" w:hAnsi="Times New Roman" w:cs="Times New Roman"/>
          <w:b/>
          <w:bCs/>
          <w:color w:val="000000" w:themeColor="text1"/>
        </w:rPr>
      </w:pPr>
      <w:r w:rsidRPr="003B4E02">
        <w:rPr>
          <w:rFonts w:ascii="Times New Roman" w:hAnsi="Times New Roman" w:cs="Times New Roman"/>
          <w:b/>
          <w:bCs/>
          <w:color w:val="000000" w:themeColor="text1"/>
        </w:rPr>
        <w:t xml:space="preserve">REFERENCE TO GIBSON </w:t>
      </w:r>
    </w:p>
    <w:p w14:paraId="0321EDDB" w14:textId="36D19AE9" w:rsidR="005A6F72" w:rsidRPr="003B4E02" w:rsidRDefault="003B4E02" w:rsidP="00944097">
      <w:pPr>
        <w:rPr>
          <w:rFonts w:ascii="Times New Roman" w:hAnsi="Times New Roman" w:cs="Times New Roman"/>
          <w:color w:val="FF0000"/>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 xml:space="preserve">Please refer to the (apparently distant) paper by David Gibson on conversational sequences (“Taking turns and talking ties…” AJS, 2005) for an approach to the coding of conversational turns (Table </w:t>
      </w:r>
      <w:proofErr w:type="gramStart"/>
      <w:r w:rsidR="00944097" w:rsidRPr="003B4E02">
        <w:rPr>
          <w:rFonts w:ascii="Times New Roman" w:eastAsia="Times New Roman" w:hAnsi="Times New Roman" w:cs="Times New Roman"/>
          <w:color w:val="000000"/>
          <w:shd w:val="clear" w:color="auto" w:fill="FFFFFF"/>
        </w:rPr>
        <w:t>1 page</w:t>
      </w:r>
      <w:proofErr w:type="gramEnd"/>
      <w:r w:rsidR="00944097" w:rsidRPr="003B4E02">
        <w:rPr>
          <w:rFonts w:ascii="Times New Roman" w:eastAsia="Times New Roman" w:hAnsi="Times New Roman" w:cs="Times New Roman"/>
          <w:color w:val="000000"/>
          <w:shd w:val="clear" w:color="auto" w:fill="FFFFFF"/>
        </w:rPr>
        <w:t xml:space="preserve"> 1566) of that is strikingly similar to your representation of “turn taking” in gang violence (table 1 of your paper).</w:t>
      </w:r>
      <w:r w:rsidR="00944097" w:rsidRPr="003B4E02">
        <w:rPr>
          <w:rFonts w:ascii="Times New Roman" w:eastAsia="Times New Roman" w:hAnsi="Times New Roman" w:cs="Times New Roman"/>
          <w:color w:val="000000"/>
        </w:rPr>
        <w:br/>
      </w:r>
    </w:p>
    <w:p w14:paraId="23F9742E" w14:textId="23325E6D" w:rsidR="00944097" w:rsidRPr="003B4E02" w:rsidRDefault="003B4E02" w:rsidP="00944097">
      <w:pPr>
        <w:rPr>
          <w:rFonts w:ascii="Times New Roman" w:hAnsi="Times New Roman" w:cs="Times New Roman"/>
          <w:i/>
          <w:iCs/>
          <w:color w:val="000000" w:themeColor="text1"/>
        </w:rPr>
      </w:pPr>
      <w:r w:rsidRPr="003B4E02">
        <w:rPr>
          <w:rFonts w:ascii="Times New Roman" w:hAnsi="Times New Roman" w:cs="Times New Roman"/>
          <w:color w:val="000000" w:themeColor="text1"/>
        </w:rPr>
        <w:t>RESPONSE:</w:t>
      </w:r>
      <w:r w:rsidRPr="003B4E02">
        <w:rPr>
          <w:rFonts w:ascii="Times New Roman" w:hAnsi="Times New Roman" w:cs="Times New Roman"/>
          <w:i/>
          <w:iCs/>
          <w:color w:val="000000" w:themeColor="text1"/>
        </w:rPr>
        <w:t xml:space="preserve"> </w:t>
      </w:r>
      <w:r w:rsidR="005A6F72" w:rsidRPr="003B4E02">
        <w:rPr>
          <w:rFonts w:ascii="Times New Roman" w:hAnsi="Times New Roman" w:cs="Times New Roman"/>
          <w:i/>
          <w:iCs/>
          <w:color w:val="000000" w:themeColor="text1"/>
        </w:rPr>
        <w:t>We have added a discussion of p-shifts with a reference to Gibson on page 1</w:t>
      </w:r>
      <w:r w:rsidR="006A1056" w:rsidRPr="003B4E02">
        <w:rPr>
          <w:rFonts w:ascii="Times New Roman" w:hAnsi="Times New Roman" w:cs="Times New Roman"/>
          <w:i/>
          <w:iCs/>
          <w:color w:val="000000" w:themeColor="text1"/>
        </w:rPr>
        <w:t>4</w:t>
      </w:r>
      <w:r w:rsidR="005A6F72" w:rsidRPr="003B4E02">
        <w:rPr>
          <w:rFonts w:ascii="Times New Roman" w:hAnsi="Times New Roman" w:cs="Times New Roman"/>
          <w:i/>
          <w:iCs/>
          <w:color w:val="000000" w:themeColor="text1"/>
        </w:rPr>
        <w:t xml:space="preserve">. This was a glaring omission, thanks for pointing it out. </w:t>
      </w:r>
    </w:p>
    <w:p w14:paraId="5F198FEB" w14:textId="5E5D300C" w:rsidR="00944097" w:rsidRPr="003B4E02" w:rsidRDefault="00944097" w:rsidP="00944097">
      <w:pPr>
        <w:rPr>
          <w:rFonts w:ascii="Times New Roman" w:hAnsi="Times New Roman" w:cs="Times New Roman"/>
          <w:color w:val="FF0000"/>
        </w:rPr>
      </w:pPr>
    </w:p>
    <w:p w14:paraId="38091BE5" w14:textId="00211483" w:rsidR="003B4E02" w:rsidRPr="003B4E02" w:rsidRDefault="003B4E02" w:rsidP="00944097">
      <w:pPr>
        <w:rPr>
          <w:rFonts w:ascii="Times New Roman" w:hAnsi="Times New Roman" w:cs="Times New Roman"/>
          <w:b/>
          <w:bCs/>
          <w:color w:val="000000" w:themeColor="text1"/>
        </w:rPr>
      </w:pPr>
      <w:r w:rsidRPr="003B4E02">
        <w:rPr>
          <w:rFonts w:ascii="Times New Roman" w:hAnsi="Times New Roman" w:cs="Times New Roman"/>
          <w:b/>
          <w:bCs/>
          <w:color w:val="000000" w:themeColor="text1"/>
        </w:rPr>
        <w:t>INTERNAL TIME STRUCTURE OF RETALIATION</w:t>
      </w:r>
    </w:p>
    <w:p w14:paraId="02FADC34" w14:textId="0460AC75" w:rsidR="00944097" w:rsidRPr="003B4E02" w:rsidRDefault="003B4E02" w:rsidP="00944097">
      <w:pPr>
        <w:rPr>
          <w:rFonts w:ascii="Times New Roman" w:hAnsi="Times New Roman" w:cs="Times New Roman"/>
          <w:color w:val="FF0000"/>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“Retaliation” – as the term is used in the study – defines some of the basic forms of dependence assumed to generate</w:t>
      </w:r>
      <w:r w:rsidR="005A6F72" w:rsidRPr="003B4E02">
        <w:rPr>
          <w:rFonts w:ascii="Times New Roman" w:eastAsia="Times New Roman" w:hAnsi="Times New Roman" w:cs="Times New Roman"/>
          <w:color w:val="000000"/>
          <w:shd w:val="clear" w:color="auto" w:fill="FFFFFF"/>
        </w:rPr>
        <w:t xml:space="preserve"> </w:t>
      </w:r>
      <w:r w:rsidR="00944097" w:rsidRPr="003B4E02">
        <w:rPr>
          <w:rFonts w:ascii="Times New Roman" w:eastAsia="Times New Roman" w:hAnsi="Times New Roman" w:cs="Times New Roman"/>
          <w:color w:val="000000"/>
          <w:shd w:val="clear" w:color="auto" w:fill="FFFFFF"/>
        </w:rPr>
        <w:t xml:space="preserve">the observations. Different “times to retaliation” involve different forms of retaliation. Because retaliation – as defined in the paper – involves forms of </w:t>
      </w:r>
      <w:r w:rsidR="00944097" w:rsidRPr="003B4E02">
        <w:rPr>
          <w:rFonts w:ascii="Times New Roman" w:eastAsia="Times New Roman" w:hAnsi="Times New Roman" w:cs="Times New Roman"/>
          <w:color w:val="000000"/>
          <w:shd w:val="clear" w:color="auto" w:fill="FFFFFF"/>
        </w:rPr>
        <w:lastRenderedPageBreak/>
        <w:t xml:space="preserve">reciprocity your work links directly to the argument developed by Bianchi, </w:t>
      </w:r>
      <w:proofErr w:type="spellStart"/>
      <w:r w:rsidR="00944097" w:rsidRPr="003B4E02">
        <w:rPr>
          <w:rFonts w:ascii="Times New Roman" w:eastAsia="Times New Roman" w:hAnsi="Times New Roman" w:cs="Times New Roman"/>
          <w:color w:val="000000"/>
          <w:shd w:val="clear" w:color="auto" w:fill="FFFFFF"/>
        </w:rPr>
        <w:t>Stivala</w:t>
      </w:r>
      <w:proofErr w:type="spellEnd"/>
      <w:r w:rsidR="00944097" w:rsidRPr="003B4E02">
        <w:rPr>
          <w:rFonts w:ascii="Times New Roman" w:eastAsia="Times New Roman" w:hAnsi="Times New Roman" w:cs="Times New Roman"/>
          <w:color w:val="000000"/>
          <w:shd w:val="clear" w:color="auto" w:fill="FFFFFF"/>
        </w:rPr>
        <w:t xml:space="preserve"> and </w:t>
      </w:r>
      <w:proofErr w:type="spellStart"/>
      <w:r w:rsidR="00944097" w:rsidRPr="003B4E02">
        <w:rPr>
          <w:rFonts w:ascii="Times New Roman" w:eastAsia="Times New Roman" w:hAnsi="Times New Roman" w:cs="Times New Roman"/>
          <w:color w:val="000000"/>
          <w:shd w:val="clear" w:color="auto" w:fill="FFFFFF"/>
        </w:rPr>
        <w:t>Lomi</w:t>
      </w:r>
      <w:proofErr w:type="spellEnd"/>
      <w:r w:rsidR="00944097" w:rsidRPr="003B4E02">
        <w:rPr>
          <w:rFonts w:ascii="Times New Roman" w:eastAsia="Times New Roman" w:hAnsi="Times New Roman" w:cs="Times New Roman"/>
          <w:color w:val="000000"/>
          <w:shd w:val="clear" w:color="auto" w:fill="FFFFFF"/>
        </w:rPr>
        <w:t xml:space="preserve"> in a paper published in Methodological Innovations (Multiple clocks in network evolution) arguing that “effects” in relational event models have an internal time structure that makes interpretation of statistical parameters associated with them difficult. In your case – retaliation is not just a configuration of events. Is a process that happens over time, and hence has an internal structure. Note the difference with (say) “public housing” an exogenous covariate (not a process) with no internal time structure. Clearly, interpretation of the associated effects differs. </w:t>
      </w:r>
      <w:r w:rsidR="00944097" w:rsidRPr="003B4E02">
        <w:rPr>
          <w:rFonts w:ascii="Times New Roman" w:eastAsia="Times New Roman" w:hAnsi="Times New Roman" w:cs="Times New Roman"/>
          <w:color w:val="000000"/>
        </w:rPr>
        <w:br/>
      </w:r>
    </w:p>
    <w:p w14:paraId="3AD20B5D" w14:textId="77777777" w:rsidR="005A6F72" w:rsidRPr="003B4E02" w:rsidRDefault="00944097"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In a fundamental sense, the problem of distinguishing between “immediate” vs. “delayed” retaliation has to do with the effect that an event has on future events – and how fast memory of past events decays. A discussion of this point may be found in Amati, </w:t>
      </w:r>
      <w:proofErr w:type="spellStart"/>
      <w:r w:rsidRPr="003B4E02">
        <w:rPr>
          <w:rFonts w:ascii="Times New Roman" w:eastAsia="Times New Roman" w:hAnsi="Times New Roman" w:cs="Times New Roman"/>
          <w:color w:val="000000"/>
          <w:shd w:val="clear" w:color="auto" w:fill="FFFFFF"/>
        </w:rPr>
        <w:t>Lomi</w:t>
      </w:r>
      <w:proofErr w:type="spellEnd"/>
      <w:r w:rsidRPr="003B4E02">
        <w:rPr>
          <w:rFonts w:ascii="Times New Roman" w:eastAsia="Times New Roman" w:hAnsi="Times New Roman" w:cs="Times New Roman"/>
          <w:color w:val="000000"/>
          <w:shd w:val="clear" w:color="auto" w:fill="FFFFFF"/>
        </w:rPr>
        <w:t xml:space="preserve"> and </w:t>
      </w:r>
      <w:proofErr w:type="spellStart"/>
      <w:r w:rsidRPr="003B4E02">
        <w:rPr>
          <w:rFonts w:ascii="Times New Roman" w:eastAsia="Times New Roman" w:hAnsi="Times New Roman" w:cs="Times New Roman"/>
          <w:color w:val="000000"/>
          <w:shd w:val="clear" w:color="auto" w:fill="FFFFFF"/>
        </w:rPr>
        <w:t>Mascia</w:t>
      </w:r>
      <w:proofErr w:type="spellEnd"/>
      <w:r w:rsidRPr="003B4E02">
        <w:rPr>
          <w:rFonts w:ascii="Times New Roman" w:eastAsia="Times New Roman" w:hAnsi="Times New Roman" w:cs="Times New Roman"/>
          <w:color w:val="000000"/>
          <w:shd w:val="clear" w:color="auto" w:fill="FFFFFF"/>
        </w:rPr>
        <w:t xml:space="preserve"> (Social Networks, 2019). It may be useful to let readers know that assumptions are needed about “memory decay” to study the time-dependent impact of current events on future events. For an empirical example of how these assumptions may be developed please see the study on MOOCs by Vu, </w:t>
      </w:r>
      <w:proofErr w:type="gramStart"/>
      <w:r w:rsidRPr="003B4E02">
        <w:rPr>
          <w:rFonts w:ascii="Times New Roman" w:eastAsia="Times New Roman" w:hAnsi="Times New Roman" w:cs="Times New Roman"/>
          <w:color w:val="000000"/>
          <w:shd w:val="clear" w:color="auto" w:fill="FFFFFF"/>
        </w:rPr>
        <w:t>Pattison</w:t>
      </w:r>
      <w:proofErr w:type="gramEnd"/>
      <w:r w:rsidRPr="003B4E02">
        <w:rPr>
          <w:rFonts w:ascii="Times New Roman" w:eastAsia="Times New Roman" w:hAnsi="Times New Roman" w:cs="Times New Roman"/>
          <w:color w:val="000000"/>
          <w:shd w:val="clear" w:color="auto" w:fill="FFFFFF"/>
        </w:rPr>
        <w:t xml:space="preserve"> and Robins (Social Networks, 2015 – refer, more specifically, equation 15 on page 129). </w:t>
      </w:r>
    </w:p>
    <w:p w14:paraId="248B66A2" w14:textId="77777777" w:rsidR="006A1056" w:rsidRPr="003B4E02" w:rsidRDefault="006A1056" w:rsidP="00944097">
      <w:pPr>
        <w:rPr>
          <w:rFonts w:ascii="Times New Roman" w:eastAsia="Times New Roman" w:hAnsi="Times New Roman" w:cs="Times New Roman"/>
          <w:color w:val="FF0000"/>
          <w:shd w:val="clear" w:color="auto" w:fill="FFFFFF"/>
        </w:rPr>
      </w:pPr>
    </w:p>
    <w:p w14:paraId="5D307268" w14:textId="62704B48" w:rsidR="00C2275F" w:rsidRDefault="003B4E02" w:rsidP="00944097">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RESPONSE:</w:t>
      </w:r>
      <w:r w:rsidRPr="003B4E02">
        <w:rPr>
          <w:rFonts w:ascii="Times New Roman" w:eastAsia="Times New Roman" w:hAnsi="Times New Roman" w:cs="Times New Roman"/>
          <w:i/>
          <w:iCs/>
          <w:color w:val="000000" w:themeColor="text1"/>
          <w:shd w:val="clear" w:color="auto" w:fill="FFFFFF"/>
        </w:rPr>
        <w:t xml:space="preserve"> </w:t>
      </w:r>
      <w:r w:rsidR="006A1056" w:rsidRPr="003B4E02">
        <w:rPr>
          <w:rFonts w:ascii="Times New Roman" w:eastAsia="Times New Roman" w:hAnsi="Times New Roman" w:cs="Times New Roman"/>
          <w:i/>
          <w:iCs/>
          <w:color w:val="000000" w:themeColor="text1"/>
          <w:shd w:val="clear" w:color="auto" w:fill="FFFFFF"/>
        </w:rPr>
        <w:t>We thank the editor for the suggestion. The work by Bianchi et al. (2</w:t>
      </w:r>
      <w:r w:rsidR="00E22E12" w:rsidRPr="003B4E02">
        <w:rPr>
          <w:rFonts w:ascii="Times New Roman" w:eastAsia="Times New Roman" w:hAnsi="Times New Roman" w:cs="Times New Roman"/>
          <w:i/>
          <w:iCs/>
          <w:color w:val="000000" w:themeColor="text1"/>
          <w:shd w:val="clear" w:color="auto" w:fill="FFFFFF"/>
        </w:rPr>
        <w:t xml:space="preserve">022), but more specifically the paper by Kitts et al. (2017) they refer to, was instrumental in restructuring our literature review, moving away from the </w:t>
      </w:r>
      <w:r w:rsidR="00031F7F" w:rsidRPr="003B4E02">
        <w:rPr>
          <w:rFonts w:ascii="Times New Roman" w:eastAsia="Times New Roman" w:hAnsi="Times New Roman" w:cs="Times New Roman"/>
          <w:i/>
          <w:iCs/>
          <w:color w:val="000000" w:themeColor="text1"/>
          <w:shd w:val="clear" w:color="auto" w:fill="FFFFFF"/>
        </w:rPr>
        <w:t>sometimes-confusing</w:t>
      </w:r>
      <w:r w:rsidR="00E22E12" w:rsidRPr="003B4E02">
        <w:rPr>
          <w:rFonts w:ascii="Times New Roman" w:eastAsia="Times New Roman" w:hAnsi="Times New Roman" w:cs="Times New Roman"/>
          <w:i/>
          <w:iCs/>
          <w:color w:val="000000" w:themeColor="text1"/>
          <w:shd w:val="clear" w:color="auto" w:fill="FFFFFF"/>
        </w:rPr>
        <w:t xml:space="preserve"> retaliation typology we used, and interpreting our findings. </w:t>
      </w:r>
    </w:p>
    <w:p w14:paraId="0904F881" w14:textId="03DB3EB3" w:rsidR="00C2275F" w:rsidRDefault="00C2275F" w:rsidP="00944097">
      <w:pPr>
        <w:rPr>
          <w:rFonts w:ascii="Times New Roman" w:eastAsia="Times New Roman" w:hAnsi="Times New Roman" w:cs="Times New Roman"/>
          <w:i/>
          <w:iCs/>
          <w:color w:val="000000" w:themeColor="text1"/>
          <w:shd w:val="clear" w:color="auto" w:fill="FFFFFF"/>
        </w:rPr>
      </w:pPr>
    </w:p>
    <w:p w14:paraId="6C077026" w14:textId="71FD8EA7" w:rsidR="00C2275F" w:rsidRPr="00484FCA" w:rsidRDefault="00C2275F" w:rsidP="00C2275F">
      <w:pPr>
        <w:rPr>
          <w:rFonts w:ascii="Times New Roman" w:eastAsia="Times New Roman" w:hAnsi="Times New Roman" w:cs="Times New Roman"/>
          <w:i/>
          <w:iCs/>
          <w:color w:val="000000"/>
        </w:rPr>
      </w:pPr>
      <w:r>
        <w:rPr>
          <w:rFonts w:ascii="Times New Roman" w:eastAsia="Times New Roman" w:hAnsi="Times New Roman" w:cs="Times New Roman"/>
          <w:i/>
          <w:iCs/>
          <w:color w:val="000000" w:themeColor="text1"/>
          <w:shd w:val="clear" w:color="auto" w:fill="FFFFFF"/>
        </w:rPr>
        <w:t>O</w:t>
      </w:r>
      <w:r>
        <w:rPr>
          <w:rFonts w:ascii="Times New Roman" w:eastAsia="Times New Roman" w:hAnsi="Times New Roman" w:cs="Times New Roman"/>
          <w:i/>
          <w:iCs/>
          <w:color w:val="000000" w:themeColor="text1"/>
          <w:shd w:val="clear" w:color="auto" w:fill="FFFFFF"/>
        </w:rPr>
        <w:t xml:space="preserve">ur model includes both an effect for immediate retaliation (via the p-shift AB-BA) and a delayed retaliation (via ‘recent reciprocity’) where the latter is operationalized using the reciprocal of the rank of the last attack of A towards B to determine the attack rate of B towards A. Thus, a specific form of memory decay is assumed via the reciprocal of the rank. Note that by including immediate retaliation in addition to delayed retaliation, we allow the possibility for the most recent attack of A to B to affect the attack rate of B to </w:t>
      </w:r>
      <w:proofErr w:type="spellStart"/>
      <w:r>
        <w:rPr>
          <w:rFonts w:ascii="Times New Roman" w:eastAsia="Times New Roman" w:hAnsi="Times New Roman" w:cs="Times New Roman"/>
          <w:i/>
          <w:iCs/>
          <w:color w:val="000000" w:themeColor="text1"/>
          <w:shd w:val="clear" w:color="auto" w:fill="FFFFFF"/>
        </w:rPr>
        <w:t>A</w:t>
      </w:r>
      <w:proofErr w:type="spellEnd"/>
      <w:r>
        <w:rPr>
          <w:rFonts w:ascii="Times New Roman" w:eastAsia="Times New Roman" w:hAnsi="Times New Roman" w:cs="Times New Roman"/>
          <w:i/>
          <w:iCs/>
          <w:color w:val="000000" w:themeColor="text1"/>
          <w:shd w:val="clear" w:color="auto" w:fill="FFFFFF"/>
        </w:rPr>
        <w:t xml:space="preserve"> even more than only via the rank of the last attack. Table 2 showed a significant effect of immediate retaliation in addition to delayed retaliation. In the</w:t>
      </w:r>
      <w:r w:rsidRPr="002064B1">
        <w:rPr>
          <w:rFonts w:ascii="Times New Roman" w:eastAsia="Times New Roman" w:hAnsi="Times New Roman" w:cs="Times New Roman"/>
          <w:i/>
          <w:iCs/>
          <w:color w:val="000000" w:themeColor="text1"/>
          <w:shd w:val="clear" w:color="auto" w:fill="FFFFFF"/>
        </w:rPr>
        <w:t xml:space="preserve"> paper we rewrote this as follows:</w:t>
      </w:r>
    </w:p>
    <w:p w14:paraId="746648E7" w14:textId="77777777" w:rsidR="00C2275F" w:rsidRPr="00484FCA" w:rsidRDefault="00C2275F" w:rsidP="00C2275F">
      <w:pPr>
        <w:rPr>
          <w:rFonts w:ascii="Times New Roman" w:eastAsia="Times New Roman" w:hAnsi="Times New Roman" w:cs="Times New Roman"/>
          <w:i/>
          <w:iCs/>
          <w:color w:val="000000"/>
        </w:rPr>
      </w:pPr>
    </w:p>
    <w:p w14:paraId="1307C3BA" w14:textId="77777777" w:rsidR="00C2275F" w:rsidRPr="00484FCA" w:rsidRDefault="00C2275F" w:rsidP="00C2275F">
      <w:pPr>
        <w:ind w:left="720"/>
        <w:jc w:val="both"/>
        <w:rPr>
          <w:rFonts w:ascii="Times New Roman" w:hAnsi="Times New Roman" w:cs="Times New Roman"/>
          <w:i/>
          <w:iCs/>
        </w:rPr>
      </w:pPr>
      <w:r w:rsidRPr="00484FCA">
        <w:rPr>
          <w:rFonts w:ascii="Times New Roman" w:hAnsi="Times New Roman" w:cs="Times New Roman"/>
          <w:i/>
          <w:iCs/>
        </w:rPr>
        <w:t xml:space="preserve">Our model also shows that gangs react to the violence that comes to them above and beyond the effect of institutionalized conflicts and their tendency to continue attacking the same groups. The effect of recent reciprocity shows that gangs are more likely to attack other gangs that recently attacked them (β = 0.715, </w:t>
      </w:r>
      <w:r w:rsidRPr="002064B1">
        <w:rPr>
          <w:rFonts w:ascii="Times New Roman" w:hAnsi="Times New Roman" w:cs="Times New Roman"/>
          <w:i/>
          <w:iCs/>
        </w:rPr>
        <w:t xml:space="preserve">p </w:t>
      </w:r>
      <w:r w:rsidRPr="00484FCA">
        <w:rPr>
          <w:rFonts w:ascii="Times New Roman" w:hAnsi="Times New Roman" w:cs="Times New Roman"/>
          <w:i/>
          <w:iCs/>
        </w:rPr>
        <w:t xml:space="preserve">&lt;0.01). Note that recent reciprocity can be seen as a form of delayed retaliation where the rank of the last attack of A to B affects the attack rate of B to A via the reciprocal of the rank (Table 1). Recent reciprocity shows a general tendency for gangs to reciprocate attacks at some point in the future, but our model also shows a tendency for gangs to retaliate immediately after a previous attack. The effect of immediate retaliation (β = 0.611, </w:t>
      </w:r>
      <w:r w:rsidRPr="002064B1">
        <w:rPr>
          <w:rFonts w:ascii="Times New Roman" w:hAnsi="Times New Roman" w:cs="Times New Roman"/>
          <w:i/>
          <w:iCs/>
        </w:rPr>
        <w:t xml:space="preserve">p </w:t>
      </w:r>
      <w:r w:rsidRPr="00484FCA">
        <w:rPr>
          <w:rFonts w:ascii="Times New Roman" w:hAnsi="Times New Roman" w:cs="Times New Roman"/>
          <w:i/>
          <w:iCs/>
        </w:rPr>
        <w:t>&lt;0.05) is operationalized using the p-shift AB-BA indicating that an attack from gang A on gang B is followed by gang B’s retaliation before any other attack occurs in the entire system. Absent more qualitative data on inter-gang conflicts, such a rapid response to an initial attack is the clearest evidence of retaliation motivated by a specific attack. […]</w:t>
      </w:r>
    </w:p>
    <w:p w14:paraId="2BEC6926" w14:textId="77777777" w:rsidR="00C2275F" w:rsidRPr="00484FCA" w:rsidRDefault="00C2275F" w:rsidP="00C2275F">
      <w:pPr>
        <w:ind w:left="720" w:firstLine="720"/>
        <w:jc w:val="both"/>
        <w:rPr>
          <w:rFonts w:ascii="Times New Roman" w:hAnsi="Times New Roman" w:cs="Times New Roman"/>
          <w:i/>
          <w:iCs/>
        </w:rPr>
      </w:pPr>
      <w:r w:rsidRPr="00484FCA">
        <w:rPr>
          <w:rFonts w:ascii="Times New Roman" w:hAnsi="Times New Roman" w:cs="Times New Roman"/>
          <w:i/>
          <w:iCs/>
        </w:rPr>
        <w:t xml:space="preserve">To answer RQ1 it is important to note that the model captures retaliation as a combination of recent reciprocity (0.715) and immediate retaliation (0.611). A </w:t>
      </w:r>
      <w:r w:rsidRPr="00484FCA">
        <w:rPr>
          <w:rFonts w:ascii="Times New Roman" w:hAnsi="Times New Roman" w:cs="Times New Roman"/>
          <w:i/>
          <w:iCs/>
        </w:rPr>
        <w:lastRenderedPageBreak/>
        <w:t xml:space="preserve">consequence is that if gang A attacks gang B, the event rate of B attacking A next is multiplied with </w:t>
      </w:r>
      <w:proofErr w:type="gramStart"/>
      <w:r w:rsidRPr="00484FCA">
        <w:rPr>
          <w:rFonts w:ascii="Times New Roman" w:hAnsi="Times New Roman" w:cs="Times New Roman"/>
          <w:i/>
          <w:iCs/>
        </w:rPr>
        <w:t>exp(</w:t>
      </w:r>
      <w:proofErr w:type="gramEnd"/>
      <w:r w:rsidRPr="00484FCA">
        <w:rPr>
          <w:rFonts w:ascii="Times New Roman" w:hAnsi="Times New Roman" w:cs="Times New Roman"/>
          <w:i/>
          <w:iCs/>
        </w:rPr>
        <w:t>0.715 + 0.611) = 3.76.</w:t>
      </w:r>
    </w:p>
    <w:p w14:paraId="0D0113D9" w14:textId="77777777" w:rsidR="00C2275F" w:rsidRDefault="00C2275F" w:rsidP="00944097">
      <w:pPr>
        <w:rPr>
          <w:rFonts w:ascii="Times New Roman" w:eastAsia="Times New Roman" w:hAnsi="Times New Roman" w:cs="Times New Roman"/>
          <w:i/>
          <w:iCs/>
          <w:color w:val="000000" w:themeColor="text1"/>
          <w:shd w:val="clear" w:color="auto" w:fill="FFFFFF"/>
        </w:rPr>
      </w:pPr>
    </w:p>
    <w:p w14:paraId="47FAD395" w14:textId="77777777" w:rsidR="00C2275F" w:rsidRDefault="00C2275F" w:rsidP="00944097">
      <w:pPr>
        <w:rPr>
          <w:rFonts w:ascii="Times New Roman" w:eastAsia="Times New Roman" w:hAnsi="Times New Roman" w:cs="Times New Roman"/>
          <w:i/>
          <w:iCs/>
          <w:color w:val="000000" w:themeColor="text1"/>
          <w:shd w:val="clear" w:color="auto" w:fill="FFFFFF"/>
        </w:rPr>
      </w:pPr>
    </w:p>
    <w:p w14:paraId="65488044" w14:textId="7E105C9E" w:rsidR="00380E29" w:rsidRDefault="00E22E12" w:rsidP="00944097">
      <w:pPr>
        <w:rPr>
          <w:rFonts w:ascii="Times New Roman" w:eastAsia="Times New Roman" w:hAnsi="Times New Roman" w:cs="Times New Roman"/>
          <w:color w:val="000000" w:themeColor="text1"/>
          <w:shd w:val="clear" w:color="auto" w:fill="FFFFFF"/>
        </w:rPr>
      </w:pPr>
      <w:r w:rsidRPr="003B4E02">
        <w:rPr>
          <w:rFonts w:ascii="Times New Roman" w:eastAsia="Times New Roman" w:hAnsi="Times New Roman" w:cs="Times New Roman"/>
          <w:i/>
          <w:iCs/>
          <w:color w:val="000000" w:themeColor="text1"/>
          <w:shd w:val="clear" w:color="auto" w:fill="FFFFFF"/>
        </w:rPr>
        <w:t>Ultimately, we opted not to explicitly model t</w:t>
      </w:r>
      <w:r w:rsidR="00031F7F" w:rsidRPr="003B4E02">
        <w:rPr>
          <w:rFonts w:ascii="Times New Roman" w:eastAsia="Times New Roman" w:hAnsi="Times New Roman" w:cs="Times New Roman"/>
          <w:i/>
          <w:iCs/>
          <w:color w:val="000000" w:themeColor="text1"/>
          <w:shd w:val="clear" w:color="auto" w:fill="FFFFFF"/>
        </w:rPr>
        <w:t xml:space="preserve">he influence of time or test different memory decay parameters, mostly because there is little theoretical guidance in gang scholarship about what we should expect. </w:t>
      </w:r>
      <w:r w:rsidR="00C2275F">
        <w:rPr>
          <w:rFonts w:ascii="Times New Roman" w:eastAsia="Times New Roman" w:hAnsi="Times New Roman" w:cs="Times New Roman"/>
          <w:i/>
          <w:iCs/>
          <w:color w:val="000000"/>
        </w:rPr>
        <w:t xml:space="preserve">An option </w:t>
      </w:r>
      <w:r w:rsidR="00C2275F">
        <w:rPr>
          <w:rFonts w:ascii="Times New Roman" w:eastAsia="Times New Roman" w:hAnsi="Times New Roman" w:cs="Times New Roman"/>
          <w:i/>
          <w:iCs/>
          <w:color w:val="000000"/>
        </w:rPr>
        <w:t xml:space="preserve">would be </w:t>
      </w:r>
      <w:r w:rsidR="00C2275F">
        <w:rPr>
          <w:rFonts w:ascii="Times New Roman" w:eastAsia="Times New Roman" w:hAnsi="Times New Roman" w:cs="Times New Roman"/>
          <w:i/>
          <w:iCs/>
          <w:color w:val="000000"/>
        </w:rPr>
        <w:t>to assume a specific functional form of recent retaliation would be to estimate the decay function from the data (e.g., using Arena et al.’s (2022) method in “</w:t>
      </w:r>
      <w:r w:rsidR="00C2275F" w:rsidRPr="00A87256">
        <w:rPr>
          <w:rFonts w:ascii="Times New Roman" w:eastAsia="Times New Roman" w:hAnsi="Times New Roman" w:cs="Times New Roman"/>
          <w:i/>
          <w:iCs/>
          <w:color w:val="000000"/>
        </w:rPr>
        <w:t>A Bayesian Semi-Parametric Approach for Modeling Memory Decay in Dynamic Social Networks</w:t>
      </w:r>
      <w:r w:rsidR="00C2275F">
        <w:rPr>
          <w:rFonts w:ascii="Times New Roman" w:eastAsia="Times New Roman" w:hAnsi="Times New Roman" w:cs="Times New Roman"/>
          <w:i/>
          <w:iCs/>
          <w:color w:val="000000"/>
        </w:rPr>
        <w:t xml:space="preserve">”, Sociological Methods &amp; Research). </w:t>
      </w:r>
      <w:proofErr w:type="gramStart"/>
      <w:r w:rsidR="00C2275F">
        <w:rPr>
          <w:rFonts w:ascii="Times New Roman" w:eastAsia="Times New Roman" w:hAnsi="Times New Roman" w:cs="Times New Roman"/>
          <w:i/>
          <w:iCs/>
          <w:color w:val="000000"/>
        </w:rPr>
        <w:t>In order to</w:t>
      </w:r>
      <w:proofErr w:type="gramEnd"/>
      <w:r w:rsidR="00C2275F">
        <w:rPr>
          <w:rFonts w:ascii="Times New Roman" w:eastAsia="Times New Roman" w:hAnsi="Times New Roman" w:cs="Times New Roman"/>
          <w:i/>
          <w:iCs/>
          <w:color w:val="000000"/>
        </w:rPr>
        <w:t xml:space="preserve"> accurately estimate such decay functions typically more events would be needed based on our experience unfortunately.</w:t>
      </w:r>
      <w:r w:rsidR="00031F7F" w:rsidRPr="003B4E02">
        <w:rPr>
          <w:rFonts w:ascii="Times New Roman" w:eastAsia="Times New Roman" w:hAnsi="Times New Roman" w:cs="Times New Roman"/>
          <w:i/>
          <w:iCs/>
          <w:color w:val="000000" w:themeColor="text1"/>
          <w:shd w:val="clear" w:color="auto" w:fill="FFFFFF"/>
        </w:rPr>
        <w:t xml:space="preserve"> We agree that an exploratory analysis of the memory decay in retaliation would be an interesting paper idea, which we </w:t>
      </w:r>
      <w:r w:rsidR="00031F7F" w:rsidRPr="001125EB">
        <w:rPr>
          <w:rFonts w:ascii="Times New Roman" w:eastAsia="Times New Roman" w:hAnsi="Times New Roman" w:cs="Times New Roman"/>
          <w:i/>
          <w:iCs/>
          <w:color w:val="000000" w:themeColor="text1"/>
          <w:shd w:val="clear" w:color="auto" w:fill="FFFFFF"/>
        </w:rPr>
        <w:t>acknowledge in the discussion</w:t>
      </w:r>
      <w:r w:rsidR="00C2275F">
        <w:rPr>
          <w:rFonts w:ascii="Times New Roman" w:eastAsia="Times New Roman" w:hAnsi="Times New Roman" w:cs="Times New Roman"/>
          <w:i/>
          <w:iCs/>
          <w:color w:val="000000" w:themeColor="text1"/>
          <w:shd w:val="clear" w:color="auto" w:fill="FFFFFF"/>
        </w:rPr>
        <w:t xml:space="preserve"> where we cite Amati et al. (2019) and others to guide future work</w:t>
      </w:r>
      <w:r w:rsidR="00031F7F" w:rsidRPr="001125EB">
        <w:rPr>
          <w:rFonts w:ascii="Times New Roman" w:eastAsia="Times New Roman" w:hAnsi="Times New Roman" w:cs="Times New Roman"/>
          <w:i/>
          <w:iCs/>
          <w:color w:val="000000" w:themeColor="text1"/>
          <w:shd w:val="clear" w:color="auto" w:fill="FFFFFF"/>
        </w:rPr>
        <w:t xml:space="preserve"> (p.32).</w:t>
      </w:r>
      <w:r w:rsidR="00031F7F" w:rsidRPr="003B4E02">
        <w:rPr>
          <w:rFonts w:ascii="Times New Roman" w:eastAsia="Times New Roman" w:hAnsi="Times New Roman" w:cs="Times New Roman"/>
          <w:i/>
          <w:iCs/>
          <w:color w:val="000000" w:themeColor="text1"/>
          <w:shd w:val="clear" w:color="auto" w:fill="FFFFFF"/>
        </w:rPr>
        <w:t xml:space="preserve"> Regarding the timing of retaliation, we do include some descriptive statistics about the typical “time to retaliation” on page 19.</w:t>
      </w:r>
      <w:r w:rsidR="00031F7F" w:rsidRPr="003B4E02">
        <w:rPr>
          <w:rFonts w:ascii="Times New Roman" w:eastAsia="Times New Roman" w:hAnsi="Times New Roman" w:cs="Times New Roman"/>
          <w:color w:val="000000" w:themeColor="text1"/>
          <w:shd w:val="clear" w:color="auto" w:fill="FFFFFF"/>
        </w:rPr>
        <w:t xml:space="preserve"> </w:t>
      </w:r>
    </w:p>
    <w:p w14:paraId="6DB8C204" w14:textId="77777777" w:rsidR="00380E29" w:rsidRDefault="00380E29" w:rsidP="00944097">
      <w:pPr>
        <w:rPr>
          <w:rFonts w:ascii="Times New Roman" w:eastAsia="Times New Roman" w:hAnsi="Times New Roman" w:cs="Times New Roman"/>
          <w:color w:val="000000" w:themeColor="text1"/>
          <w:shd w:val="clear" w:color="auto" w:fill="FFFFFF"/>
        </w:rPr>
      </w:pPr>
    </w:p>
    <w:p w14:paraId="162E4FD7" w14:textId="3F39BB27" w:rsidR="003B4E02" w:rsidRPr="003B4E02" w:rsidRDefault="00944097" w:rsidP="002064B1">
      <w:pPr>
        <w:rPr>
          <w:rFonts w:ascii="Times New Roman" w:eastAsia="Times New Roman" w:hAnsi="Times New Roman" w:cs="Times New Roman"/>
          <w:b/>
          <w:bCs/>
          <w:color w:val="000000"/>
          <w:shd w:val="clear" w:color="auto" w:fill="FFFFFF"/>
        </w:rPr>
      </w:pPr>
      <w:r w:rsidRPr="003B4E02">
        <w:rPr>
          <w:rFonts w:ascii="Times New Roman" w:eastAsia="Times New Roman" w:hAnsi="Times New Roman" w:cs="Times New Roman"/>
          <w:color w:val="000000"/>
        </w:rPr>
        <w:br/>
      </w:r>
      <w:r w:rsidR="003B4E02" w:rsidRPr="003B4E02">
        <w:rPr>
          <w:rFonts w:ascii="Times New Roman" w:eastAsia="Times New Roman" w:hAnsi="Times New Roman" w:cs="Times New Roman"/>
          <w:b/>
          <w:bCs/>
          <w:color w:val="000000"/>
          <w:shd w:val="clear" w:color="auto" w:fill="FFFFFF"/>
        </w:rPr>
        <w:t>INTERPRETATION OF RESULTS AND EMBEDDEDNESS OF EFFECTS</w:t>
      </w:r>
    </w:p>
    <w:p w14:paraId="0452B519" w14:textId="04BE8B5D" w:rsidR="00944097" w:rsidRPr="003B4E02" w:rsidRDefault="003B4E02" w:rsidP="00944097">
      <w:pPr>
        <w:rPr>
          <w:rFonts w:ascii="Times New Roman" w:eastAsia="Times New Roman" w:hAnsi="Times New Roman" w:cs="Times New Roman"/>
          <w:color w:val="FF0000"/>
          <w:shd w:val="clear" w:color="auto" w:fill="FFFFFF"/>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 xml:space="preserve">Note that “imperfect retaliation” (which reviewer 1 thinks should not be considered “retaliation” at all) involves an open 2-path (as stated clearly in table 1). As such “imperfect retaliation” is a component (more specifically, an antecedent) of cyclical violence. These effects should be interpreted together. </w:t>
      </w:r>
    </w:p>
    <w:p w14:paraId="5F203790" w14:textId="25C1A4DF" w:rsidR="00944097" w:rsidRPr="003B4E02" w:rsidRDefault="00944097" w:rsidP="00944097">
      <w:pPr>
        <w:rPr>
          <w:rFonts w:ascii="Times New Roman" w:eastAsia="Times New Roman" w:hAnsi="Times New Roman" w:cs="Times New Roman"/>
          <w:color w:val="000000"/>
          <w:shd w:val="clear" w:color="auto" w:fill="FFFFFF"/>
        </w:rPr>
      </w:pPr>
    </w:p>
    <w:p w14:paraId="10DED0D6" w14:textId="28E3E764" w:rsidR="009522A7" w:rsidRPr="003B4E02" w:rsidRDefault="003B4E02" w:rsidP="00944097">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RESPONSE:</w:t>
      </w:r>
      <w:r w:rsidRPr="003B4E02">
        <w:rPr>
          <w:rFonts w:ascii="Times New Roman" w:eastAsia="Times New Roman" w:hAnsi="Times New Roman" w:cs="Times New Roman"/>
          <w:i/>
          <w:iCs/>
          <w:color w:val="000000" w:themeColor="text1"/>
          <w:shd w:val="clear" w:color="auto" w:fill="FFFFFF"/>
        </w:rPr>
        <w:t xml:space="preserve"> </w:t>
      </w:r>
      <w:r w:rsidR="009522A7" w:rsidRPr="003B4E02">
        <w:rPr>
          <w:rFonts w:ascii="Times New Roman" w:eastAsia="Times New Roman" w:hAnsi="Times New Roman" w:cs="Times New Roman"/>
          <w:i/>
          <w:iCs/>
          <w:color w:val="000000" w:themeColor="text1"/>
          <w:shd w:val="clear" w:color="auto" w:fill="FFFFFF"/>
        </w:rPr>
        <w:t xml:space="preserve">Generally, we have revised our interpretation of coefficients to consider the embeddedness of effects. </w:t>
      </w:r>
    </w:p>
    <w:p w14:paraId="7081E451" w14:textId="5CC87C81" w:rsidR="009522A7" w:rsidRPr="003B4E02" w:rsidRDefault="009522A7" w:rsidP="00944097">
      <w:pPr>
        <w:rPr>
          <w:rFonts w:ascii="Times New Roman" w:eastAsia="Times New Roman" w:hAnsi="Times New Roman" w:cs="Times New Roman"/>
          <w:color w:val="000000"/>
          <w:shd w:val="clear" w:color="auto" w:fill="FFFFFF"/>
        </w:rPr>
      </w:pPr>
    </w:p>
    <w:p w14:paraId="2011A100" w14:textId="65A5A814"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Editor: My second source of concern is the way in which some the results are presented.  I am now putting myself in the seat of readers who like your work so much that they want to replicate it – perhaps on a comparable data they have collected or will collect. To do so, readers would need to understand the link between the results reported and their contextual interpretation.</w:t>
      </w:r>
    </w:p>
    <w:p w14:paraId="5F5A4A79" w14:textId="77777777" w:rsidR="003B4E02" w:rsidRPr="003B4E02" w:rsidRDefault="003B4E02" w:rsidP="003B4E02">
      <w:pPr>
        <w:rPr>
          <w:rFonts w:ascii="Times New Roman" w:hAnsi="Times New Roman" w:cs="Times New Roman"/>
          <w:color w:val="FF0000"/>
        </w:rPr>
      </w:pPr>
    </w:p>
    <w:p w14:paraId="25E7FD1E" w14:textId="77777777"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You offer an interpretation of the parameters that is “regression-like” in the sense that you refer indirectly to marginal effects. Yet, the way covariates are constructed in relational event models (and in statistical models for networks more generally) makes this interpretation problematic. “Ceteris </w:t>
      </w:r>
      <w:proofErr w:type="gramStart"/>
      <w:r w:rsidRPr="003B4E02">
        <w:rPr>
          <w:rFonts w:ascii="Times New Roman" w:eastAsia="Times New Roman" w:hAnsi="Times New Roman" w:cs="Times New Roman"/>
          <w:color w:val="000000"/>
          <w:shd w:val="clear" w:color="auto" w:fill="FFFFFF"/>
        </w:rPr>
        <w:t>paribus“ assumptions</w:t>
      </w:r>
      <w:proofErr w:type="gramEnd"/>
      <w:r w:rsidRPr="003B4E02">
        <w:rPr>
          <w:rFonts w:ascii="Times New Roman" w:eastAsia="Times New Roman" w:hAnsi="Times New Roman" w:cs="Times New Roman"/>
          <w:color w:val="000000"/>
          <w:shd w:val="clear" w:color="auto" w:fill="FFFFFF"/>
        </w:rPr>
        <w:t xml:space="preserve"> (which you invoke) are particularly implausible because “effects” are not just correlated; they are “embedded” in each other by construction. Each single event may be (and typically is) a component of multiple effects. Furthermore, many event sequences of interest are related by a “parent-</w:t>
      </w:r>
      <w:proofErr w:type="gramStart"/>
      <w:r w:rsidRPr="003B4E02">
        <w:rPr>
          <w:rFonts w:ascii="Times New Roman" w:eastAsia="Times New Roman" w:hAnsi="Times New Roman" w:cs="Times New Roman"/>
          <w:color w:val="000000"/>
          <w:shd w:val="clear" w:color="auto" w:fill="FFFFFF"/>
        </w:rPr>
        <w:t>descendant“ relation</w:t>
      </w:r>
      <w:proofErr w:type="gramEnd"/>
      <w:r w:rsidRPr="003B4E02">
        <w:rPr>
          <w:rFonts w:ascii="Times New Roman" w:eastAsia="Times New Roman" w:hAnsi="Times New Roman" w:cs="Times New Roman"/>
          <w:color w:val="000000"/>
          <w:shd w:val="clear" w:color="auto" w:fill="FFFFFF"/>
        </w:rPr>
        <w:t xml:space="preserve">. For example, two-paths are antecedents of three-cycles and other kind of triadic structures. This makes the marginal interpretation of the effects difficult if not impossible. I am asking you to help readers to appreciate this source of complexity in interpreting relational event models. Conclusions such as “Holding all else constant, Gang A is 82.9% more likely to immediately follow an attack on Gang B with a second attack on a different Gang C” might be misleading. Please invite your readers to exercise the necessary caution in drawing conclusions form numerical estimates of parameters relational event models. </w:t>
      </w:r>
    </w:p>
    <w:p w14:paraId="4FE636B9" w14:textId="77777777" w:rsidR="003B4E02" w:rsidRPr="003B4E02" w:rsidRDefault="003B4E02" w:rsidP="003B4E02">
      <w:pPr>
        <w:rPr>
          <w:rFonts w:ascii="Times New Roman" w:eastAsia="Times New Roman" w:hAnsi="Times New Roman" w:cs="Times New Roman"/>
          <w:color w:val="000000"/>
          <w:shd w:val="clear" w:color="auto" w:fill="FFFFFF"/>
        </w:rPr>
      </w:pPr>
    </w:p>
    <w:p w14:paraId="4DCE3458" w14:textId="7B80C825" w:rsidR="003B4E02" w:rsidRPr="003B4E02" w:rsidRDefault="003B4E02" w:rsidP="003B4E02">
      <w:pPr>
        <w:rPr>
          <w:rFonts w:ascii="Times New Roman" w:hAnsi="Times New Roman" w:cs="Times New Roman"/>
          <w:i/>
          <w:iCs/>
          <w:color w:val="000000" w:themeColor="text1"/>
        </w:rPr>
      </w:pPr>
      <w:r w:rsidRPr="003B4E02">
        <w:rPr>
          <w:rFonts w:ascii="Times New Roman" w:hAnsi="Times New Roman" w:cs="Times New Roman"/>
          <w:color w:val="000000" w:themeColor="text1"/>
        </w:rPr>
        <w:lastRenderedPageBreak/>
        <w:t xml:space="preserve">RESPONSE: </w:t>
      </w:r>
      <w:proofErr w:type="gramStart"/>
      <w:r w:rsidRPr="003B4E02">
        <w:rPr>
          <w:rFonts w:ascii="Times New Roman" w:hAnsi="Times New Roman" w:cs="Times New Roman"/>
          <w:i/>
          <w:iCs/>
          <w:color w:val="000000" w:themeColor="text1"/>
        </w:rPr>
        <w:t>Indeed</w:t>
      </w:r>
      <w:proofErr w:type="gramEnd"/>
      <w:r w:rsidRPr="003B4E02">
        <w:rPr>
          <w:rFonts w:ascii="Times New Roman" w:hAnsi="Times New Roman" w:cs="Times New Roman"/>
          <w:i/>
          <w:iCs/>
          <w:color w:val="000000" w:themeColor="text1"/>
        </w:rPr>
        <w:t xml:space="preserve"> endogenous effects which are embedded and which can be highly collinear should not be interpreted in isolation.  We have revised the entire results section to </w:t>
      </w:r>
      <w:proofErr w:type="gramStart"/>
      <w:r w:rsidRPr="003B4E02">
        <w:rPr>
          <w:rFonts w:ascii="Times New Roman" w:hAnsi="Times New Roman" w:cs="Times New Roman"/>
          <w:i/>
          <w:iCs/>
          <w:color w:val="000000" w:themeColor="text1"/>
        </w:rPr>
        <w:t>take into account</w:t>
      </w:r>
      <w:proofErr w:type="gramEnd"/>
      <w:r w:rsidRPr="003B4E02">
        <w:rPr>
          <w:rFonts w:ascii="Times New Roman" w:hAnsi="Times New Roman" w:cs="Times New Roman"/>
          <w:i/>
          <w:iCs/>
          <w:color w:val="000000" w:themeColor="text1"/>
        </w:rPr>
        <w:t xml:space="preserve"> the embeddedness of effects.</w:t>
      </w:r>
    </w:p>
    <w:p w14:paraId="7ABAE556" w14:textId="77777777" w:rsidR="003B4E02" w:rsidRPr="003B4E02" w:rsidRDefault="003B4E02" w:rsidP="003B4E02">
      <w:pPr>
        <w:rPr>
          <w:rFonts w:ascii="Times New Roman" w:hAnsi="Times New Roman" w:cs="Times New Roman"/>
          <w:i/>
          <w:iCs/>
          <w:color w:val="000000" w:themeColor="text1"/>
        </w:rPr>
      </w:pPr>
    </w:p>
    <w:p w14:paraId="6EFD1E7B" w14:textId="77777777" w:rsidR="003B4E02" w:rsidRPr="003B4E02" w:rsidRDefault="003B4E02" w:rsidP="003B4E02">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In addition, we also provided a correlation matrix between the predictor variables to facilitate the interpretation. Similar as with ordinary regression models, the interpretation of individual effects is easier when the corresponding predictor variable do not correlate with the other predictors. The predictors that are included in the model on average show little correlation which facilitates the interpretation of the impact of the effects on the event rate.</w:t>
      </w:r>
    </w:p>
    <w:p w14:paraId="7F8759D4" w14:textId="77777777" w:rsidR="003B4E02" w:rsidRPr="003B4E02" w:rsidRDefault="003B4E02" w:rsidP="003B4E02">
      <w:pPr>
        <w:rPr>
          <w:rFonts w:ascii="Times New Roman" w:hAnsi="Times New Roman" w:cs="Times New Roman"/>
          <w:i/>
          <w:iCs/>
          <w:color w:val="000000" w:themeColor="text1"/>
        </w:rPr>
      </w:pPr>
    </w:p>
    <w:p w14:paraId="068E11AE" w14:textId="77777777" w:rsidR="003B4E02" w:rsidRPr="003B4E02" w:rsidRDefault="003B4E02" w:rsidP="003B4E02">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Generally, we have revised our regression-like interpretation of the parameters throughout the results. In addition, we have added the following text before the interpretation of the results:</w:t>
      </w:r>
    </w:p>
    <w:p w14:paraId="1348F6D6" w14:textId="77777777" w:rsidR="003B4E02" w:rsidRPr="003B4E02" w:rsidRDefault="003B4E02" w:rsidP="003B4E02">
      <w:pPr>
        <w:ind w:firstLine="720"/>
        <w:rPr>
          <w:rFonts w:ascii="Times New Roman" w:hAnsi="Times New Roman" w:cs="Times New Roman"/>
          <w:i/>
          <w:iCs/>
          <w:color w:val="000000" w:themeColor="text1"/>
        </w:rPr>
      </w:pPr>
      <w:r w:rsidRPr="003B4E02">
        <w:rPr>
          <w:rFonts w:ascii="Times New Roman" w:hAnsi="Times New Roman" w:cs="Times New Roman"/>
          <w:i/>
          <w:iCs/>
          <w:color w:val="000000" w:themeColor="text1"/>
        </w:rPr>
        <w:t>“A researcher needs to interpret the network coefficients of a relational event model (and other statistical network models) with great care. Effects in a REM are often embedded in one or more other effects, making the “ceteris paribus” interpretation of traditional regression models problematic in some REMs. Dyads are embedded in triads, triads are embedded in four-cycles, et cetera, which makes it often infeasible to interpret one network effect independent of others. Hence, researchers need to exercise caution in drawing conclusions from numerical estimates of parameters in relational event models.</w:t>
      </w:r>
    </w:p>
    <w:p w14:paraId="7132332D" w14:textId="77777777" w:rsidR="003B4E02" w:rsidRPr="003B4E02" w:rsidRDefault="003B4E02" w:rsidP="003B4E02">
      <w:pPr>
        <w:ind w:firstLine="720"/>
        <w:rPr>
          <w:rFonts w:ascii="Times New Roman" w:hAnsi="Times New Roman" w:cs="Times New Roman"/>
          <w:i/>
          <w:iCs/>
          <w:color w:val="000000" w:themeColor="text1"/>
        </w:rPr>
      </w:pPr>
      <w:r w:rsidRPr="003B4E02">
        <w:rPr>
          <w:rFonts w:ascii="Times New Roman" w:hAnsi="Times New Roman" w:cs="Times New Roman"/>
          <w:i/>
          <w:iCs/>
          <w:color w:val="000000" w:themeColor="text1"/>
        </w:rPr>
        <w:t>Fortunately, in our model, this “effect-embeddedness” is low. This can be seen by considering that the endogenous effects are only weakly correlated to one another. When inspecting the correlation matrix between the effects (Appendix 1), we can see that the only high correlation occurs between Inertia and Target recency: the preference for attacking recent targets increases with the tendency to keep targeting the same gangs. All other correlations are low enough that ceteris paribus interpretations of the effects appear safe” (pp.19-20)</w:t>
      </w:r>
    </w:p>
    <w:p w14:paraId="2DE23178" w14:textId="77777777" w:rsidR="003B4E02" w:rsidRPr="003B4E02" w:rsidRDefault="003B4E02" w:rsidP="003B4E02">
      <w:pPr>
        <w:rPr>
          <w:rFonts w:ascii="Times New Roman" w:hAnsi="Times New Roman" w:cs="Times New Roman"/>
          <w:i/>
          <w:iCs/>
          <w:color w:val="000000" w:themeColor="text1"/>
        </w:rPr>
      </w:pPr>
    </w:p>
    <w:p w14:paraId="5990A6A1" w14:textId="77777777" w:rsidR="003B4E02" w:rsidRPr="003B4E02" w:rsidRDefault="003B4E02" w:rsidP="003B4E02">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And the following footnote:</w:t>
      </w:r>
    </w:p>
    <w:p w14:paraId="1D5546C2" w14:textId="77777777" w:rsidR="003B4E02" w:rsidRPr="003B4E02" w:rsidRDefault="003B4E02" w:rsidP="003B4E02">
      <w:pPr>
        <w:rPr>
          <w:rFonts w:ascii="Times New Roman" w:hAnsi="Times New Roman" w:cs="Times New Roman"/>
          <w:i/>
          <w:iCs/>
          <w:color w:val="000000" w:themeColor="text1"/>
        </w:rPr>
      </w:pPr>
      <w:r w:rsidRPr="003B4E02">
        <w:rPr>
          <w:rFonts w:ascii="Times New Roman" w:hAnsi="Times New Roman" w:cs="Times New Roman"/>
          <w:i/>
          <w:iCs/>
          <w:color w:val="000000" w:themeColor="text1"/>
        </w:rPr>
        <w:t>“It is important to note that this is a particular feature of this model and these data and cannot be taken as a general result. Hence, we highly recommend inspecting the correlation matrix before interpreting the coefficients of a relational event model.” (p.20)</w:t>
      </w:r>
    </w:p>
    <w:p w14:paraId="6B8832E7" w14:textId="77777777" w:rsidR="003B4E02" w:rsidRPr="003B4E02" w:rsidRDefault="003B4E02" w:rsidP="003B4E02">
      <w:pPr>
        <w:rPr>
          <w:rFonts w:ascii="Times New Roman" w:hAnsi="Times New Roman" w:cs="Times New Roman"/>
          <w:color w:val="FF0000"/>
        </w:rPr>
      </w:pPr>
    </w:p>
    <w:p w14:paraId="125D4AF7" w14:textId="45CE64E1" w:rsidR="003B4E02" w:rsidRPr="003B4E02" w:rsidRDefault="003B4E02" w:rsidP="00944097">
      <w:pPr>
        <w:rPr>
          <w:rFonts w:ascii="Times New Roman" w:eastAsia="Times New Roman" w:hAnsi="Times New Roman" w:cs="Times New Roman"/>
          <w:b/>
          <w:bCs/>
          <w:color w:val="000000"/>
          <w:shd w:val="clear" w:color="auto" w:fill="FFFFFF"/>
        </w:rPr>
      </w:pPr>
      <w:r w:rsidRPr="003B4E02">
        <w:rPr>
          <w:rFonts w:ascii="Times New Roman" w:eastAsia="Times New Roman" w:hAnsi="Times New Roman" w:cs="Times New Roman"/>
          <w:b/>
          <w:bCs/>
          <w:color w:val="000000"/>
          <w:shd w:val="clear" w:color="auto" w:fill="FFFFFF"/>
        </w:rPr>
        <w:t>DISCUSSION OF GENERALIZED EXCHANGES AND INCLUSION OF TRANSITIVE CLOSURE</w:t>
      </w:r>
    </w:p>
    <w:p w14:paraId="1A00E222" w14:textId="77777777" w:rsidR="003B4E02" w:rsidRPr="003B4E02" w:rsidRDefault="003B4E02" w:rsidP="00944097">
      <w:pPr>
        <w:rPr>
          <w:rFonts w:ascii="Times New Roman" w:eastAsia="Times New Roman" w:hAnsi="Times New Roman" w:cs="Times New Roman"/>
          <w:b/>
          <w:bCs/>
          <w:color w:val="000000"/>
          <w:shd w:val="clear" w:color="auto" w:fill="FFFFFF"/>
        </w:rPr>
      </w:pPr>
    </w:p>
    <w:p w14:paraId="626BF33B" w14:textId="2E7E3A60" w:rsidR="005A6F72" w:rsidRPr="003B4E02" w:rsidRDefault="003B4E02"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 xml:space="preserve">Note, further, the clear connection between “imperfect retaliation” and “generalized exchange” or “indirect reciprocity” as discussed, for example, in Bearman (“Generalized exchange,” AJS, 1997), </w:t>
      </w:r>
      <w:proofErr w:type="spellStart"/>
      <w:r w:rsidR="00944097" w:rsidRPr="003B4E02">
        <w:rPr>
          <w:rFonts w:ascii="Times New Roman" w:eastAsia="Times New Roman" w:hAnsi="Times New Roman" w:cs="Times New Roman"/>
          <w:color w:val="000000"/>
          <w:shd w:val="clear" w:color="auto" w:fill="FFFFFF"/>
        </w:rPr>
        <w:t>Molm</w:t>
      </w:r>
      <w:proofErr w:type="spellEnd"/>
      <w:r w:rsidR="00944097" w:rsidRPr="003B4E02">
        <w:rPr>
          <w:rFonts w:ascii="Times New Roman" w:eastAsia="Times New Roman" w:hAnsi="Times New Roman" w:cs="Times New Roman"/>
          <w:color w:val="000000"/>
          <w:shd w:val="clear" w:color="auto" w:fill="FFFFFF"/>
        </w:rPr>
        <w:t xml:space="preserve">, Collett, &amp; Schaefer, (“Building solidarity…,” AJS, 2007) and, more recently, </w:t>
      </w:r>
      <w:proofErr w:type="spellStart"/>
      <w:r w:rsidR="00944097" w:rsidRPr="003B4E02">
        <w:rPr>
          <w:rFonts w:ascii="Times New Roman" w:eastAsia="Times New Roman" w:hAnsi="Times New Roman" w:cs="Times New Roman"/>
          <w:color w:val="000000"/>
          <w:shd w:val="clear" w:color="auto" w:fill="FFFFFF"/>
        </w:rPr>
        <w:t>Lomi</w:t>
      </w:r>
      <w:proofErr w:type="spellEnd"/>
      <w:r w:rsidR="00944097" w:rsidRPr="003B4E02">
        <w:rPr>
          <w:rFonts w:ascii="Times New Roman" w:eastAsia="Times New Roman" w:hAnsi="Times New Roman" w:cs="Times New Roman"/>
          <w:color w:val="000000"/>
          <w:shd w:val="clear" w:color="auto" w:fill="FFFFFF"/>
        </w:rPr>
        <w:t xml:space="preserve"> and Bianchi in the context of relational event models (“A time to give and a time to receive . .,” Social Networks, 2021). These studies link the parameter that in your study is associated to “imperfect retaliation” to role structures – a sociological notion that is missing from your study but that I suspect would be important to understand - and perhaps predict gang violence in future studies. </w:t>
      </w:r>
    </w:p>
    <w:p w14:paraId="0372C824" w14:textId="6574ADE5" w:rsidR="009522A7" w:rsidRPr="003B4E02" w:rsidRDefault="009522A7" w:rsidP="00944097">
      <w:pPr>
        <w:rPr>
          <w:rFonts w:ascii="Times New Roman" w:eastAsia="Times New Roman" w:hAnsi="Times New Roman" w:cs="Times New Roman"/>
          <w:color w:val="000000"/>
          <w:shd w:val="clear" w:color="auto" w:fill="FFFFFF"/>
        </w:rPr>
      </w:pPr>
    </w:p>
    <w:p w14:paraId="48401976" w14:textId="3B9D69EF" w:rsidR="009522A7" w:rsidRPr="003B4E02" w:rsidRDefault="003B4E02" w:rsidP="00944097">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RESPONSE:</w:t>
      </w:r>
      <w:r w:rsidRPr="003B4E02">
        <w:rPr>
          <w:rFonts w:ascii="Times New Roman" w:eastAsia="Times New Roman" w:hAnsi="Times New Roman" w:cs="Times New Roman"/>
          <w:i/>
          <w:iCs/>
          <w:color w:val="000000" w:themeColor="text1"/>
          <w:shd w:val="clear" w:color="auto" w:fill="FFFFFF"/>
        </w:rPr>
        <w:t xml:space="preserve"> </w:t>
      </w:r>
      <w:r w:rsidR="009522A7" w:rsidRPr="003B4E02">
        <w:rPr>
          <w:rFonts w:ascii="Times New Roman" w:eastAsia="Times New Roman" w:hAnsi="Times New Roman" w:cs="Times New Roman"/>
          <w:i/>
          <w:iCs/>
          <w:color w:val="000000" w:themeColor="text1"/>
          <w:shd w:val="clear" w:color="auto" w:fill="FFFFFF"/>
        </w:rPr>
        <w:t xml:space="preserve">Again, we thank the editor for pointing out the relevance of generalized exchanges. We have reframed the discussion around “imperfect retaliation” using the more general concept of generalized exchanges (e.g., pp.10-11). </w:t>
      </w:r>
    </w:p>
    <w:p w14:paraId="303A5383" w14:textId="0C0D35C7" w:rsidR="00944097" w:rsidRPr="003B4E02" w:rsidRDefault="00944097" w:rsidP="00944097">
      <w:pPr>
        <w:rPr>
          <w:rFonts w:ascii="Times New Roman" w:hAnsi="Times New Roman" w:cs="Times New Roman"/>
          <w:color w:val="FF0000"/>
        </w:rPr>
      </w:pPr>
    </w:p>
    <w:p w14:paraId="21B9ED95" w14:textId="17DA70F9" w:rsidR="00944097" w:rsidRPr="003B4E02" w:rsidRDefault="003B4E02"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 xml:space="preserve">Finally, the two-path event sequence that provides the structural antecedent </w:t>
      </w:r>
      <w:proofErr w:type="gramStart"/>
      <w:r w:rsidR="00944097" w:rsidRPr="003B4E02">
        <w:rPr>
          <w:rFonts w:ascii="Times New Roman" w:eastAsia="Times New Roman" w:hAnsi="Times New Roman" w:cs="Times New Roman"/>
          <w:color w:val="000000"/>
          <w:shd w:val="clear" w:color="auto" w:fill="FFFFFF"/>
        </w:rPr>
        <w:t>to  “</w:t>
      </w:r>
      <w:proofErr w:type="gramEnd"/>
      <w:r w:rsidR="00944097" w:rsidRPr="003B4E02">
        <w:rPr>
          <w:rFonts w:ascii="Times New Roman" w:eastAsia="Times New Roman" w:hAnsi="Times New Roman" w:cs="Times New Roman"/>
          <w:color w:val="000000"/>
          <w:shd w:val="clear" w:color="auto" w:fill="FFFFFF"/>
        </w:rPr>
        <w:t>imperfect retaliation,” also provide the antecedent of “transitive retaliation” which – surprisingly - is not included in the empirical model specification. I would be curious to know why such an obvious hierarchical component in patterns of gang violence was excluded from the empirical model specification. </w:t>
      </w:r>
      <w:r w:rsidR="00944097" w:rsidRPr="003B4E02">
        <w:rPr>
          <w:rFonts w:ascii="Times New Roman" w:eastAsia="Times New Roman" w:hAnsi="Times New Roman" w:cs="Times New Roman"/>
          <w:color w:val="000000"/>
        </w:rPr>
        <w:br/>
      </w:r>
      <w:r w:rsidR="00944097" w:rsidRPr="003B4E02">
        <w:rPr>
          <w:rFonts w:ascii="Times New Roman" w:eastAsia="Times New Roman" w:hAnsi="Times New Roman" w:cs="Times New Roman"/>
          <w:color w:val="000000"/>
          <w:shd w:val="clear" w:color="auto" w:fill="FFFFFF"/>
        </w:rPr>
        <w:t>(You may find it useful to refer to the apparently distant work by Ivan Chase and coauthors for additional discussion of the network structures linking acts of aggression to the emergence of dominance hierarchies (</w:t>
      </w:r>
      <w:proofErr w:type="gramStart"/>
      <w:r w:rsidR="00944097" w:rsidRPr="003B4E02">
        <w:rPr>
          <w:rFonts w:ascii="Times New Roman" w:eastAsia="Times New Roman" w:hAnsi="Times New Roman" w:cs="Times New Roman"/>
          <w:color w:val="000000"/>
          <w:shd w:val="clear" w:color="auto" w:fill="FFFFFF"/>
        </w:rPr>
        <w:t>e.g.,:</w:t>
      </w:r>
      <w:proofErr w:type="gramEnd"/>
      <w:r w:rsidR="00944097" w:rsidRPr="003B4E02">
        <w:rPr>
          <w:rFonts w:ascii="Times New Roman" w:eastAsia="Times New Roman" w:hAnsi="Times New Roman" w:cs="Times New Roman"/>
          <w:color w:val="000000"/>
          <w:shd w:val="clear" w:color="auto" w:fill="FFFFFF"/>
        </w:rPr>
        <w:t xml:space="preserve"> Chase, (1980) Social process and hierarchy formation in small groups: a comparative perspective. </w:t>
      </w:r>
      <w:proofErr w:type="spellStart"/>
      <w:proofErr w:type="gramStart"/>
      <w:r w:rsidR="00944097" w:rsidRPr="003B4E02">
        <w:rPr>
          <w:rFonts w:ascii="Times New Roman" w:eastAsia="Times New Roman" w:hAnsi="Times New Roman" w:cs="Times New Roman"/>
          <w:color w:val="000000"/>
          <w:shd w:val="clear" w:color="auto" w:fill="FFFFFF"/>
        </w:rPr>
        <w:t>Am.Soc.Rev</w:t>
      </w:r>
      <w:proofErr w:type="spellEnd"/>
      <w:proofErr w:type="gramEnd"/>
      <w:r w:rsidR="00944097" w:rsidRPr="003B4E02">
        <w:rPr>
          <w:rFonts w:ascii="Times New Roman" w:eastAsia="Times New Roman" w:hAnsi="Times New Roman" w:cs="Times New Roman"/>
          <w:color w:val="000000"/>
          <w:shd w:val="clear" w:color="auto" w:fill="FFFFFF"/>
        </w:rPr>
        <w:t xml:space="preserve">; Chase, ID, Bartolomeo C, </w:t>
      </w:r>
      <w:proofErr w:type="spellStart"/>
      <w:r w:rsidR="00944097" w:rsidRPr="003B4E02">
        <w:rPr>
          <w:rFonts w:ascii="Times New Roman" w:eastAsia="Times New Roman" w:hAnsi="Times New Roman" w:cs="Times New Roman"/>
          <w:color w:val="000000"/>
          <w:shd w:val="clear" w:color="auto" w:fill="FFFFFF"/>
        </w:rPr>
        <w:t>Dugatkin</w:t>
      </w:r>
      <w:proofErr w:type="spellEnd"/>
      <w:r w:rsidR="00944097" w:rsidRPr="003B4E02">
        <w:rPr>
          <w:rFonts w:ascii="Times New Roman" w:eastAsia="Times New Roman" w:hAnsi="Times New Roman" w:cs="Times New Roman"/>
          <w:color w:val="000000"/>
          <w:shd w:val="clear" w:color="auto" w:fill="FFFFFF"/>
        </w:rPr>
        <w:t xml:space="preserve"> LA (1994) Aggressive interactions and inter-contest interval: how long do winners keep winning? Anim. </w:t>
      </w:r>
      <w:proofErr w:type="spellStart"/>
      <w:r w:rsidR="00944097" w:rsidRPr="003B4E02">
        <w:rPr>
          <w:rFonts w:ascii="Times New Roman" w:eastAsia="Times New Roman" w:hAnsi="Times New Roman" w:cs="Times New Roman"/>
          <w:color w:val="000000"/>
          <w:shd w:val="clear" w:color="auto" w:fill="FFFFFF"/>
        </w:rPr>
        <w:t>Behav</w:t>
      </w:r>
      <w:proofErr w:type="spellEnd"/>
      <w:r w:rsidR="00944097" w:rsidRPr="003B4E02">
        <w:rPr>
          <w:rFonts w:ascii="Times New Roman" w:eastAsia="Times New Roman" w:hAnsi="Times New Roman" w:cs="Times New Roman"/>
          <w:color w:val="000000"/>
          <w:shd w:val="clear" w:color="auto" w:fill="FFFFFF"/>
        </w:rPr>
        <w:t xml:space="preserve"> 48(2): 393–400). For a more recent piece of work that you may find relevant please see: Silk, M. J., </w:t>
      </w:r>
      <w:proofErr w:type="gramStart"/>
      <w:r w:rsidR="00944097" w:rsidRPr="003B4E02">
        <w:rPr>
          <w:rFonts w:ascii="Times New Roman" w:eastAsia="Times New Roman" w:hAnsi="Times New Roman" w:cs="Times New Roman"/>
          <w:color w:val="000000"/>
          <w:shd w:val="clear" w:color="auto" w:fill="FFFFFF"/>
        </w:rPr>
        <w:t>Cant</w:t>
      </w:r>
      <w:proofErr w:type="gramEnd"/>
      <w:r w:rsidR="00944097" w:rsidRPr="003B4E02">
        <w:rPr>
          <w:rFonts w:ascii="Times New Roman" w:eastAsia="Times New Roman" w:hAnsi="Times New Roman" w:cs="Times New Roman"/>
          <w:color w:val="000000"/>
          <w:shd w:val="clear" w:color="auto" w:fill="FFFFFF"/>
        </w:rPr>
        <w:t xml:space="preserve">, M. A., </w:t>
      </w:r>
      <w:proofErr w:type="spellStart"/>
      <w:r w:rsidR="00944097" w:rsidRPr="003B4E02">
        <w:rPr>
          <w:rFonts w:ascii="Times New Roman" w:eastAsia="Times New Roman" w:hAnsi="Times New Roman" w:cs="Times New Roman"/>
          <w:color w:val="000000"/>
          <w:shd w:val="clear" w:color="auto" w:fill="FFFFFF"/>
        </w:rPr>
        <w:t>Cafazzo</w:t>
      </w:r>
      <w:proofErr w:type="spellEnd"/>
      <w:r w:rsidR="00944097" w:rsidRPr="003B4E02">
        <w:rPr>
          <w:rFonts w:ascii="Times New Roman" w:eastAsia="Times New Roman" w:hAnsi="Times New Roman" w:cs="Times New Roman"/>
          <w:color w:val="000000"/>
          <w:shd w:val="clear" w:color="auto" w:fill="FFFFFF"/>
        </w:rPr>
        <w:t xml:space="preserve">, S., </w:t>
      </w:r>
      <w:proofErr w:type="spellStart"/>
      <w:r w:rsidR="00944097" w:rsidRPr="003B4E02">
        <w:rPr>
          <w:rFonts w:ascii="Times New Roman" w:eastAsia="Times New Roman" w:hAnsi="Times New Roman" w:cs="Times New Roman"/>
          <w:color w:val="000000"/>
          <w:shd w:val="clear" w:color="auto" w:fill="FFFFFF"/>
        </w:rPr>
        <w:t>Natoli</w:t>
      </w:r>
      <w:proofErr w:type="spellEnd"/>
      <w:r w:rsidR="00944097" w:rsidRPr="003B4E02">
        <w:rPr>
          <w:rFonts w:ascii="Times New Roman" w:eastAsia="Times New Roman" w:hAnsi="Times New Roman" w:cs="Times New Roman"/>
          <w:color w:val="000000"/>
          <w:shd w:val="clear" w:color="auto" w:fill="FFFFFF"/>
        </w:rPr>
        <w:t>, E., &amp; McDonald, R. A. (2019). Elevated aggression is associated with uncertainty in a network of dog dominance interactions. Proceedings of the Royal Society B, 286(1906), 20190536).</w:t>
      </w:r>
    </w:p>
    <w:p w14:paraId="31A691AB" w14:textId="42C27D13" w:rsidR="00944097" w:rsidRPr="003B4E02" w:rsidRDefault="00944097" w:rsidP="00944097">
      <w:pPr>
        <w:rPr>
          <w:rFonts w:ascii="Times New Roman" w:eastAsia="Times New Roman" w:hAnsi="Times New Roman" w:cs="Times New Roman"/>
          <w:color w:val="000000"/>
          <w:shd w:val="clear" w:color="auto" w:fill="FFFFFF"/>
        </w:rPr>
      </w:pPr>
    </w:p>
    <w:p w14:paraId="74BCAD1D" w14:textId="5FEE9424" w:rsidR="00944097" w:rsidRPr="003B4E02" w:rsidRDefault="003B4E02" w:rsidP="00944097">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 xml:space="preserve">RESPONSE: </w:t>
      </w:r>
      <w:r w:rsidR="009522A7" w:rsidRPr="003B4E02">
        <w:rPr>
          <w:rFonts w:ascii="Times New Roman" w:eastAsia="Times New Roman" w:hAnsi="Times New Roman" w:cs="Times New Roman"/>
          <w:i/>
          <w:iCs/>
          <w:color w:val="000000" w:themeColor="text1"/>
          <w:shd w:val="clear" w:color="auto" w:fill="FFFFFF"/>
        </w:rPr>
        <w:t xml:space="preserve">The editor was correct in suggesting that we should include transitive closure as part of the model. The effect of cyclic closure </w:t>
      </w:r>
      <w:proofErr w:type="gramStart"/>
      <w:r w:rsidR="009522A7" w:rsidRPr="003B4E02">
        <w:rPr>
          <w:rFonts w:ascii="Times New Roman" w:eastAsia="Times New Roman" w:hAnsi="Times New Roman" w:cs="Times New Roman"/>
          <w:i/>
          <w:iCs/>
          <w:color w:val="000000" w:themeColor="text1"/>
          <w:shd w:val="clear" w:color="auto" w:fill="FFFFFF"/>
        </w:rPr>
        <w:t>actually goes</w:t>
      </w:r>
      <w:proofErr w:type="gramEnd"/>
      <w:r w:rsidR="009522A7" w:rsidRPr="003B4E02">
        <w:rPr>
          <w:rFonts w:ascii="Times New Roman" w:eastAsia="Times New Roman" w:hAnsi="Times New Roman" w:cs="Times New Roman"/>
          <w:i/>
          <w:iCs/>
          <w:color w:val="000000" w:themeColor="text1"/>
          <w:shd w:val="clear" w:color="auto" w:fill="FFFFFF"/>
        </w:rPr>
        <w:t xml:space="preserve"> away when introducing transitive closure. We have made it more explicit in our paper and with our research question that we can used cyclic and transitive closure to test for the presence of a status hierarchy in gang violence. This question is now a more prominent part of the paper</w:t>
      </w:r>
      <w:r w:rsidRPr="003B4E02">
        <w:rPr>
          <w:rFonts w:ascii="Times New Roman" w:eastAsia="Times New Roman" w:hAnsi="Times New Roman" w:cs="Times New Roman"/>
          <w:i/>
          <w:iCs/>
          <w:color w:val="000000" w:themeColor="text1"/>
          <w:shd w:val="clear" w:color="auto" w:fill="FFFFFF"/>
        </w:rPr>
        <w:t xml:space="preserve">. </w:t>
      </w:r>
    </w:p>
    <w:p w14:paraId="5EB61785" w14:textId="0AB13F7B" w:rsidR="003B4E02" w:rsidRPr="003B4E02" w:rsidRDefault="003B4E02" w:rsidP="00944097">
      <w:pPr>
        <w:rPr>
          <w:rFonts w:ascii="Times New Roman" w:eastAsia="Times New Roman" w:hAnsi="Times New Roman" w:cs="Times New Roman"/>
          <w:i/>
          <w:iCs/>
          <w:color w:val="000000" w:themeColor="text1"/>
          <w:shd w:val="clear" w:color="auto" w:fill="FFFFFF"/>
        </w:rPr>
      </w:pPr>
    </w:p>
    <w:p w14:paraId="58AE09F3" w14:textId="77777777" w:rsidR="003B4E02" w:rsidRPr="003B4E02" w:rsidRDefault="003B4E02" w:rsidP="003B4E02">
      <w:pPr>
        <w:rPr>
          <w:rFonts w:ascii="Times New Roman" w:eastAsia="Times New Roman" w:hAnsi="Times New Roman" w:cs="Times New Roman"/>
          <w:b/>
          <w:bCs/>
          <w:color w:val="000000" w:themeColor="text1"/>
          <w:shd w:val="clear" w:color="auto" w:fill="FFFFFF"/>
        </w:rPr>
      </w:pPr>
      <w:r w:rsidRPr="003B4E02">
        <w:rPr>
          <w:rFonts w:ascii="Times New Roman" w:eastAsia="Times New Roman" w:hAnsi="Times New Roman" w:cs="Times New Roman"/>
          <w:b/>
          <w:bCs/>
          <w:color w:val="000000" w:themeColor="text1"/>
          <w:shd w:val="clear" w:color="auto" w:fill="FFFFFF"/>
        </w:rPr>
        <w:t>CLARITY/USEFULNESS OF FIGURES</w:t>
      </w:r>
    </w:p>
    <w:p w14:paraId="27C09807" w14:textId="77777777"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Editor: Figure 1 is not clear (see also reviewer 1 for a similar opinion)</w:t>
      </w:r>
    </w:p>
    <w:p w14:paraId="22951BD6" w14:textId="77777777" w:rsidR="003B4E02" w:rsidRPr="003B4E02" w:rsidRDefault="003B4E02" w:rsidP="003B4E02">
      <w:pPr>
        <w:rPr>
          <w:rFonts w:ascii="Times New Roman" w:eastAsia="Times New Roman" w:hAnsi="Times New Roman" w:cs="Times New Roman"/>
          <w:color w:val="000000"/>
          <w:shd w:val="clear" w:color="auto" w:fill="FFFFFF"/>
        </w:rPr>
      </w:pPr>
    </w:p>
    <w:p w14:paraId="4D59ABAC" w14:textId="77777777"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R1: “(5) It would help to have a longer discussion of the structural properties/topology of the network. Incidentally, the network picture presented in Figure 1 is very difficult to read.” </w:t>
      </w:r>
      <w:r w:rsidRPr="003B4E02">
        <w:rPr>
          <w:rFonts w:ascii="Times New Roman" w:eastAsia="Times New Roman" w:hAnsi="Times New Roman" w:cs="Times New Roman"/>
          <w:color w:val="000000"/>
        </w:rPr>
        <w:br/>
      </w:r>
    </w:p>
    <w:p w14:paraId="041BB18A" w14:textId="77777777" w:rsidR="003B4E02" w:rsidRPr="003B4E02" w:rsidRDefault="003B4E02" w:rsidP="003B4E02">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RESPONSE:</w:t>
      </w:r>
      <w:r w:rsidRPr="003B4E02">
        <w:rPr>
          <w:rFonts w:ascii="Times New Roman" w:eastAsia="Times New Roman" w:hAnsi="Times New Roman" w:cs="Times New Roman"/>
          <w:i/>
          <w:iCs/>
          <w:color w:val="000000" w:themeColor="text1"/>
          <w:shd w:val="clear" w:color="auto" w:fill="FFFFFF"/>
        </w:rPr>
        <w:t xml:space="preserve"> We have modified figure 1 and include descriptive statistics about key properties of the network on pages 18 and 19.</w:t>
      </w:r>
    </w:p>
    <w:p w14:paraId="3576BC9F" w14:textId="77777777" w:rsidR="003B4E02" w:rsidRPr="003B4E02" w:rsidRDefault="003B4E02" w:rsidP="003B4E02">
      <w:pPr>
        <w:rPr>
          <w:rFonts w:ascii="Times New Roman" w:eastAsia="Times New Roman" w:hAnsi="Times New Roman" w:cs="Times New Roman"/>
          <w:color w:val="FF0000"/>
          <w:shd w:val="clear" w:color="auto" w:fill="FFFFFF"/>
        </w:rPr>
      </w:pPr>
    </w:p>
    <w:p w14:paraId="272EF029" w14:textId="77777777"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Editor: Figure 2, but it needs additional explanation to be useful.</w:t>
      </w:r>
    </w:p>
    <w:p w14:paraId="4EC02AE9" w14:textId="77777777" w:rsidR="003B4E02" w:rsidRPr="003B4E02" w:rsidRDefault="003B4E02" w:rsidP="003B4E02">
      <w:pPr>
        <w:rPr>
          <w:rFonts w:ascii="Times New Roman" w:eastAsia="Times New Roman" w:hAnsi="Times New Roman" w:cs="Times New Roman"/>
          <w:color w:val="000000"/>
          <w:shd w:val="clear" w:color="auto" w:fill="FFFFFF"/>
        </w:rPr>
      </w:pPr>
    </w:p>
    <w:p w14:paraId="3D3B1A91" w14:textId="3ECBB9F0" w:rsidR="003B4E02" w:rsidRPr="003B4E02" w:rsidRDefault="003B4E02" w:rsidP="003B4E02">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RESPONSE:</w:t>
      </w:r>
      <w:r w:rsidRPr="003B4E02">
        <w:rPr>
          <w:rFonts w:ascii="Times New Roman" w:eastAsia="Times New Roman" w:hAnsi="Times New Roman" w:cs="Times New Roman"/>
          <w:i/>
          <w:iCs/>
          <w:color w:val="000000" w:themeColor="text1"/>
          <w:shd w:val="clear" w:color="auto" w:fill="FFFFFF"/>
        </w:rPr>
        <w:t xml:space="preserve"> We have added additional sentences describing Figure 2 (now figure 4) on page 22. </w:t>
      </w:r>
    </w:p>
    <w:p w14:paraId="1F76F210" w14:textId="77777777" w:rsidR="003B4E02" w:rsidRPr="003B4E02" w:rsidRDefault="003B4E02" w:rsidP="003B4E02">
      <w:pPr>
        <w:rPr>
          <w:rFonts w:ascii="Times New Roman" w:eastAsia="Times New Roman" w:hAnsi="Times New Roman" w:cs="Times New Roman"/>
          <w:color w:val="000000"/>
          <w:shd w:val="clear" w:color="auto" w:fill="FFFFFF"/>
        </w:rPr>
      </w:pPr>
    </w:p>
    <w:p w14:paraId="31310AEF" w14:textId="577B875F"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Editor: I find figure 4 counterintuitive. The text (page 24-25) reads </w:t>
      </w:r>
      <w:proofErr w:type="gramStart"/>
      <w:r w:rsidRPr="003B4E02">
        <w:rPr>
          <w:rFonts w:ascii="Times New Roman" w:eastAsia="Times New Roman" w:hAnsi="Times New Roman" w:cs="Times New Roman"/>
          <w:color w:val="000000"/>
          <w:shd w:val="clear" w:color="auto" w:fill="FFFFFF"/>
        </w:rPr>
        <w:t>“ . . .</w:t>
      </w:r>
      <w:proofErr w:type="gramEnd"/>
      <w:r w:rsidRPr="003B4E02">
        <w:rPr>
          <w:rFonts w:ascii="Times New Roman" w:eastAsia="Times New Roman" w:hAnsi="Times New Roman" w:cs="Times New Roman"/>
          <w:color w:val="000000"/>
          <w:shd w:val="clear" w:color="auto" w:fill="FFFFFF"/>
        </w:rPr>
        <w:t xml:space="preserve"> We computed the relative rank of each observed dyadic attack by ranking all dyads from most plausible (relative rank of 1) to least plausible (relative rank of 1/1056=0.001, as there are 1,056 dyads at risk) according to the fitted model)”. </w:t>
      </w:r>
    </w:p>
    <w:p w14:paraId="417D325D" w14:textId="77777777" w:rsidR="003B4E02" w:rsidRPr="003B4E02" w:rsidRDefault="003B4E02" w:rsidP="003B4E02">
      <w:pPr>
        <w:rPr>
          <w:rFonts w:ascii="Times New Roman" w:eastAsia="Times New Roman" w:hAnsi="Times New Roman" w:cs="Times New Roman"/>
          <w:color w:val="000000"/>
          <w:shd w:val="clear" w:color="auto" w:fill="FFFFFF"/>
        </w:rPr>
      </w:pPr>
    </w:p>
    <w:p w14:paraId="7B01F4D2" w14:textId="77777777" w:rsidR="003B4E02" w:rsidRPr="003B4E02" w:rsidRDefault="003B4E02" w:rsidP="003B4E02">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color w:val="000000"/>
          <w:shd w:val="clear" w:color="auto" w:fill="FFFFFF"/>
        </w:rPr>
        <w:t xml:space="preserve">What I understand from this text is that the inverse rank of the first event is 1/1 (=1) the second is 1/2 (=0.5) the third 1/3 and so on all the way to 1/1056. So how could it be that “The figure shows that almost all relative ranks are very close to 1.” Obviously, I am missing something very fundamental in your argument and I would be grateful if you could help me to identify the source </w:t>
      </w:r>
      <w:r w:rsidRPr="003B4E02">
        <w:rPr>
          <w:rFonts w:ascii="Times New Roman" w:eastAsia="Times New Roman" w:hAnsi="Times New Roman" w:cs="Times New Roman"/>
          <w:color w:val="000000"/>
          <w:shd w:val="clear" w:color="auto" w:fill="FFFFFF"/>
        </w:rPr>
        <w:lastRenderedPageBreak/>
        <w:t>of my misunderstanding. </w:t>
      </w:r>
      <w:r w:rsidRPr="003B4E02">
        <w:rPr>
          <w:rFonts w:ascii="Times New Roman" w:eastAsia="Times New Roman" w:hAnsi="Times New Roman" w:cs="Times New Roman"/>
          <w:color w:val="000000"/>
        </w:rPr>
        <w:br/>
      </w:r>
    </w:p>
    <w:p w14:paraId="151A10BB" w14:textId="142E2940" w:rsidR="003B4E02" w:rsidRPr="003B4E02" w:rsidRDefault="003B4E02" w:rsidP="003B4E02">
      <w:pPr>
        <w:rPr>
          <w:rFonts w:ascii="Times New Roman" w:eastAsia="Times New Roman" w:hAnsi="Times New Roman" w:cs="Times New Roman"/>
          <w:i/>
          <w:iCs/>
          <w:color w:val="000000" w:themeColor="text1"/>
        </w:rPr>
      </w:pPr>
      <w:r w:rsidRPr="003B4E02">
        <w:rPr>
          <w:rFonts w:ascii="Times New Roman" w:eastAsia="Times New Roman" w:hAnsi="Times New Roman" w:cs="Times New Roman"/>
          <w:color w:val="000000" w:themeColor="text1"/>
        </w:rPr>
        <w:t>RESPONSE:</w:t>
      </w:r>
      <w:r w:rsidRPr="003B4E02">
        <w:rPr>
          <w:rFonts w:ascii="Times New Roman" w:eastAsia="Times New Roman" w:hAnsi="Times New Roman" w:cs="Times New Roman"/>
          <w:i/>
          <w:iCs/>
          <w:color w:val="000000" w:themeColor="text1"/>
        </w:rPr>
        <w:t xml:space="preserve"> We included the following text to clarify figure 4 (now Figure 2):</w:t>
      </w:r>
    </w:p>
    <w:p w14:paraId="240093E7" w14:textId="77777777" w:rsidR="003B4E02" w:rsidRPr="003B4E02" w:rsidRDefault="003B4E02" w:rsidP="003B4E02">
      <w:pPr>
        <w:rPr>
          <w:rFonts w:ascii="Times New Roman" w:eastAsia="Times New Roman" w:hAnsi="Times New Roman" w:cs="Times New Roman"/>
          <w:i/>
          <w:iCs/>
          <w:color w:val="000000" w:themeColor="text1"/>
        </w:rPr>
      </w:pPr>
    </w:p>
    <w:p w14:paraId="4536C0B6" w14:textId="77777777" w:rsidR="003B4E02" w:rsidRPr="003B4E02" w:rsidRDefault="003B4E02" w:rsidP="003B4E02">
      <w:pPr>
        <w:ind w:firstLine="720"/>
        <w:rPr>
          <w:rFonts w:ascii="Times New Roman" w:hAnsi="Times New Roman" w:cs="Times New Roman"/>
          <w:i/>
          <w:iCs/>
          <w:color w:val="000000" w:themeColor="text1"/>
        </w:rPr>
      </w:pPr>
      <w:r w:rsidRPr="003B4E02">
        <w:rPr>
          <w:rFonts w:ascii="Times New Roman" w:hAnsi="Times New Roman" w:cs="Times New Roman"/>
          <w:i/>
          <w:iCs/>
          <w:color w:val="000000" w:themeColor="text1"/>
        </w:rPr>
        <w:t xml:space="preserve">To assess the goodness of fit of our model we checked how well it was able to predict the observed gang attacks. We calculated the estimated rate for each dyad, we ordered those from low to high and determined the percentile (from 0 - 1) for each dyad. The least likely dyad has percentile 0 meaning that a conflict between these gangs would be surprising </w:t>
      </w:r>
      <w:proofErr w:type="gramStart"/>
      <w:r w:rsidRPr="003B4E02">
        <w:rPr>
          <w:rFonts w:ascii="Times New Roman" w:hAnsi="Times New Roman" w:cs="Times New Roman"/>
          <w:i/>
          <w:iCs/>
          <w:color w:val="000000" w:themeColor="text1"/>
        </w:rPr>
        <w:t>at this point in time</w:t>
      </w:r>
      <w:proofErr w:type="gramEnd"/>
      <w:r w:rsidRPr="003B4E02">
        <w:rPr>
          <w:rFonts w:ascii="Times New Roman" w:hAnsi="Times New Roman" w:cs="Times New Roman"/>
          <w:i/>
          <w:iCs/>
          <w:color w:val="000000" w:themeColor="text1"/>
        </w:rPr>
        <w:t xml:space="preserve">. The most likely dyad has percentile 1 meaning that a conflict between these gangs is expected at that </w:t>
      </w:r>
      <w:proofErr w:type="gramStart"/>
      <w:r w:rsidRPr="003B4E02">
        <w:rPr>
          <w:rFonts w:ascii="Times New Roman" w:hAnsi="Times New Roman" w:cs="Times New Roman"/>
          <w:i/>
          <w:iCs/>
          <w:color w:val="000000" w:themeColor="text1"/>
        </w:rPr>
        <w:t>particular point</w:t>
      </w:r>
      <w:proofErr w:type="gramEnd"/>
      <w:r w:rsidRPr="003B4E02">
        <w:rPr>
          <w:rFonts w:ascii="Times New Roman" w:hAnsi="Times New Roman" w:cs="Times New Roman"/>
          <w:i/>
          <w:iCs/>
          <w:color w:val="000000" w:themeColor="text1"/>
        </w:rPr>
        <w:t xml:space="preserve"> in time. For each event, Figure 4 shows the percentiles of realized dyads. The figure shows that almost all realized dyads are relatively well predicted by our model (e.g., scores very close to 1) with the median score being 0.980. Realized dyads tend to be among the top 2% of the potential dyads (for that event) as predicted by our model. Considering that there are 1056 potential dyads (33 x 32) that can occur at each event, this illustrates a very good model fit. </w:t>
      </w:r>
    </w:p>
    <w:p w14:paraId="608BDE02" w14:textId="77777777" w:rsidR="003B4E02" w:rsidRPr="003B4E02" w:rsidRDefault="003B4E02" w:rsidP="003B4E02">
      <w:pPr>
        <w:ind w:firstLine="720"/>
        <w:rPr>
          <w:rFonts w:ascii="Times New Roman" w:hAnsi="Times New Roman" w:cs="Times New Roman"/>
          <w:i/>
          <w:iCs/>
          <w:color w:val="000000" w:themeColor="text1"/>
        </w:rPr>
      </w:pPr>
      <w:r w:rsidRPr="003B4E02">
        <w:rPr>
          <w:rFonts w:ascii="Times New Roman" w:hAnsi="Times New Roman" w:cs="Times New Roman"/>
          <w:i/>
          <w:iCs/>
          <w:color w:val="000000" w:themeColor="text1"/>
        </w:rPr>
        <w:t>Further, the figure also shows that the model’s predictive accuracy is constant over time, without any periods where the model underperforms. This implies that the violence dynamics between gangs is constant over time and that the model can be applied to the entire time range as is. (pp.20-21)</w:t>
      </w:r>
    </w:p>
    <w:p w14:paraId="70D0CF09" w14:textId="77777777" w:rsidR="003B4E02" w:rsidRPr="003B4E02" w:rsidRDefault="003B4E02" w:rsidP="003B4E02">
      <w:pPr>
        <w:rPr>
          <w:rFonts w:ascii="Times New Roman" w:hAnsi="Times New Roman" w:cs="Times New Roman"/>
          <w:i/>
          <w:iCs/>
          <w:color w:val="000000" w:themeColor="text1"/>
        </w:rPr>
      </w:pPr>
    </w:p>
    <w:p w14:paraId="15A38415" w14:textId="77777777" w:rsidR="003B4E02" w:rsidRPr="003B4E02" w:rsidRDefault="003B4E02" w:rsidP="003B4E02">
      <w:pPr>
        <w:rPr>
          <w:rFonts w:ascii="Times New Roman" w:eastAsia="Times New Roman" w:hAnsi="Times New Roman" w:cs="Times New Roman"/>
          <w:color w:val="FF0000"/>
          <w:shd w:val="clear" w:color="auto" w:fill="FFFFFF"/>
        </w:rPr>
      </w:pPr>
    </w:p>
    <w:p w14:paraId="3D0EDE30" w14:textId="74045C5C" w:rsidR="003B4E02" w:rsidRPr="003B4E02" w:rsidRDefault="003B4E02" w:rsidP="003B4E0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R1: </w:t>
      </w:r>
      <w:r w:rsidRPr="003B4E02">
        <w:rPr>
          <w:rFonts w:ascii="Times New Roman" w:eastAsia="Times New Roman" w:hAnsi="Times New Roman" w:cs="Times New Roman"/>
          <w:color w:val="000000"/>
          <w:shd w:val="clear" w:color="auto" w:fill="FFFFFF"/>
        </w:rPr>
        <w:t xml:space="preserve">“(6) The discussion on Clover, Highland Park and Avenues on pages 20-21 is not very clear, I am afraid. It would need to be reworded. Similarly, the discussion on page 23 could be made clearer.” </w:t>
      </w:r>
    </w:p>
    <w:p w14:paraId="7E6EB8FE" w14:textId="77777777" w:rsidR="003B4E02" w:rsidRPr="003B4E02" w:rsidRDefault="003B4E02" w:rsidP="003B4E02">
      <w:pPr>
        <w:rPr>
          <w:rFonts w:ascii="Times New Roman" w:eastAsia="Times New Roman" w:hAnsi="Times New Roman" w:cs="Times New Roman"/>
          <w:color w:val="000000"/>
          <w:shd w:val="clear" w:color="auto" w:fill="FFFFFF"/>
        </w:rPr>
      </w:pPr>
    </w:p>
    <w:p w14:paraId="78BBD524" w14:textId="50760D33" w:rsidR="003B4E02" w:rsidRDefault="003B4E02" w:rsidP="003B4E02">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 xml:space="preserve">RESPONSE: </w:t>
      </w:r>
      <w:r w:rsidRPr="003B4E02">
        <w:rPr>
          <w:rFonts w:ascii="Times New Roman" w:eastAsia="Times New Roman" w:hAnsi="Times New Roman" w:cs="Times New Roman"/>
          <w:i/>
          <w:iCs/>
          <w:color w:val="000000" w:themeColor="text1"/>
          <w:shd w:val="clear" w:color="auto" w:fill="FFFFFF"/>
        </w:rPr>
        <w:t xml:space="preserve">This discussion has been removed, as well as Figure 3, in the current version of the manuscript. </w:t>
      </w:r>
    </w:p>
    <w:p w14:paraId="5BE54514" w14:textId="05980229" w:rsidR="00E66582" w:rsidRDefault="00E66582" w:rsidP="003B4E02">
      <w:pPr>
        <w:rPr>
          <w:rFonts w:ascii="Times New Roman" w:eastAsia="Times New Roman" w:hAnsi="Times New Roman" w:cs="Times New Roman"/>
          <w:i/>
          <w:iCs/>
          <w:color w:val="000000" w:themeColor="text1"/>
          <w:shd w:val="clear" w:color="auto" w:fill="FFFFFF"/>
        </w:rPr>
      </w:pPr>
    </w:p>
    <w:p w14:paraId="596111FA" w14:textId="77777777" w:rsidR="00E66582" w:rsidRPr="00E66582" w:rsidRDefault="00E66582" w:rsidP="00E66582">
      <w:pPr>
        <w:rPr>
          <w:rFonts w:ascii="Times New Roman" w:eastAsia="Times New Roman" w:hAnsi="Times New Roman" w:cs="Times New Roman"/>
          <w:b/>
          <w:bCs/>
          <w:color w:val="000000"/>
        </w:rPr>
      </w:pPr>
      <w:r w:rsidRPr="00E66582">
        <w:rPr>
          <w:rFonts w:ascii="Times New Roman" w:eastAsia="Times New Roman" w:hAnsi="Times New Roman" w:cs="Times New Roman"/>
          <w:b/>
          <w:bCs/>
          <w:color w:val="000000"/>
        </w:rPr>
        <w:t>HETEROGENEITY IN GANG VIOLENCE</w:t>
      </w:r>
    </w:p>
    <w:p w14:paraId="7BFB7736" w14:textId="77777777" w:rsidR="00E66582" w:rsidRPr="003B4E02" w:rsidRDefault="00E66582" w:rsidP="00E6658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R2: </w:t>
      </w:r>
      <w:r w:rsidRPr="003B4E02">
        <w:rPr>
          <w:rFonts w:ascii="Times New Roman" w:eastAsia="Times New Roman" w:hAnsi="Times New Roman" w:cs="Times New Roman"/>
          <w:color w:val="000000"/>
          <w:shd w:val="clear" w:color="auto" w:fill="FFFFFF"/>
        </w:rPr>
        <w:t>“Given heterogeneity in gang violence, it would be useful to calculate sender-clustered standard errors to adjust variance estimates for differences in gangs’ activity rates. Figure 3 suggests that some gangs are much more likely to send conflict ties than others.” (R2)</w:t>
      </w:r>
    </w:p>
    <w:p w14:paraId="7919592F" w14:textId="77777777" w:rsidR="00E66582" w:rsidRPr="003B4E02" w:rsidRDefault="00E66582" w:rsidP="00E66582">
      <w:pPr>
        <w:rPr>
          <w:rFonts w:ascii="Times New Roman" w:eastAsia="Times New Roman" w:hAnsi="Times New Roman" w:cs="Times New Roman"/>
          <w:color w:val="000000"/>
          <w:shd w:val="clear" w:color="auto" w:fill="FFFFFF"/>
        </w:rPr>
      </w:pPr>
    </w:p>
    <w:p w14:paraId="5C7F68F8" w14:textId="77777777" w:rsidR="00E66582" w:rsidRPr="00E66582" w:rsidRDefault="00E66582" w:rsidP="00E66582">
      <w:pPr>
        <w:rPr>
          <w:rFonts w:ascii="Times New Roman" w:hAnsi="Times New Roman" w:cs="Times New Roman"/>
          <w:i/>
          <w:iCs/>
          <w:color w:val="000000" w:themeColor="text1"/>
        </w:rPr>
      </w:pPr>
      <w:r w:rsidRPr="00E66582">
        <w:rPr>
          <w:rFonts w:ascii="Times New Roman" w:hAnsi="Times New Roman" w:cs="Times New Roman"/>
          <w:color w:val="000000" w:themeColor="text1"/>
        </w:rPr>
        <w:t>RESPONSE</w:t>
      </w:r>
      <w:r w:rsidRPr="00E66582">
        <w:rPr>
          <w:rFonts w:ascii="Times New Roman" w:hAnsi="Times New Roman" w:cs="Times New Roman"/>
          <w:i/>
          <w:iCs/>
          <w:color w:val="000000" w:themeColor="text1"/>
        </w:rPr>
        <w:t xml:space="preserve">: </w:t>
      </w:r>
      <w:proofErr w:type="gramStart"/>
      <w:r w:rsidRPr="00E66582">
        <w:rPr>
          <w:rFonts w:ascii="Times New Roman" w:hAnsi="Times New Roman" w:cs="Times New Roman"/>
          <w:i/>
          <w:iCs/>
          <w:color w:val="000000" w:themeColor="text1"/>
        </w:rPr>
        <w:t>Indeed</w:t>
      </w:r>
      <w:proofErr w:type="gramEnd"/>
      <w:r w:rsidRPr="00E66582">
        <w:rPr>
          <w:rFonts w:ascii="Times New Roman" w:hAnsi="Times New Roman" w:cs="Times New Roman"/>
          <w:i/>
          <w:iCs/>
          <w:color w:val="000000" w:themeColor="text1"/>
        </w:rPr>
        <w:t xml:space="preserve"> there is heterogeneity in the number of attacks that are initiated by the gangs. The proposed model however does not directly estimate the tendency of each </w:t>
      </w:r>
      <w:proofErr w:type="gramStart"/>
      <w:r w:rsidRPr="00E66582">
        <w:rPr>
          <w:rFonts w:ascii="Times New Roman" w:hAnsi="Times New Roman" w:cs="Times New Roman"/>
          <w:i/>
          <w:iCs/>
          <w:color w:val="000000" w:themeColor="text1"/>
        </w:rPr>
        <w:t>actors</w:t>
      </w:r>
      <w:proofErr w:type="gramEnd"/>
      <w:r w:rsidRPr="00E66582">
        <w:rPr>
          <w:rFonts w:ascii="Times New Roman" w:hAnsi="Times New Roman" w:cs="Times New Roman"/>
          <w:i/>
          <w:iCs/>
          <w:color w:val="000000" w:themeColor="text1"/>
        </w:rPr>
        <w:t xml:space="preserve"> to become a sender (i.e., to initiate an attack) but instead aims to estimate (dyadic) network effects and exogenous effects on a global level over the entire network. These estimates </w:t>
      </w:r>
      <w:proofErr w:type="gramStart"/>
      <w:r w:rsidRPr="00E66582">
        <w:rPr>
          <w:rFonts w:ascii="Times New Roman" w:hAnsi="Times New Roman" w:cs="Times New Roman"/>
          <w:i/>
          <w:iCs/>
          <w:color w:val="000000" w:themeColor="text1"/>
        </w:rPr>
        <w:t>are able to</w:t>
      </w:r>
      <w:proofErr w:type="gramEnd"/>
      <w:r w:rsidRPr="00E66582">
        <w:rPr>
          <w:rFonts w:ascii="Times New Roman" w:hAnsi="Times New Roman" w:cs="Times New Roman"/>
          <w:i/>
          <w:iCs/>
          <w:color w:val="000000" w:themeColor="text1"/>
        </w:rPr>
        <w:t xml:space="preserve"> capture the heterogeneity of the gangs’ activity, for example, using predictors such as gang size and the known rivalry between gangs.</w:t>
      </w:r>
    </w:p>
    <w:p w14:paraId="1EEAC68A" w14:textId="77777777" w:rsidR="00E66582" w:rsidRPr="00E66582" w:rsidRDefault="00E66582" w:rsidP="00E66582">
      <w:pPr>
        <w:rPr>
          <w:rFonts w:ascii="Times New Roman" w:hAnsi="Times New Roman" w:cs="Times New Roman"/>
          <w:i/>
          <w:iCs/>
          <w:color w:val="000000" w:themeColor="text1"/>
        </w:rPr>
      </w:pPr>
    </w:p>
    <w:p w14:paraId="2FCF6ACF" w14:textId="77777777" w:rsidR="00E66582" w:rsidRPr="00E66582" w:rsidRDefault="00E66582" w:rsidP="00E66582">
      <w:pPr>
        <w:rPr>
          <w:rFonts w:ascii="Times New Roman" w:hAnsi="Times New Roman" w:cs="Times New Roman"/>
          <w:i/>
          <w:iCs/>
          <w:color w:val="000000" w:themeColor="text1"/>
        </w:rPr>
      </w:pPr>
      <w:r w:rsidRPr="00E66582">
        <w:rPr>
          <w:rFonts w:ascii="Times New Roman" w:hAnsi="Times New Roman" w:cs="Times New Roman"/>
          <w:i/>
          <w:iCs/>
          <w:color w:val="000000" w:themeColor="text1"/>
        </w:rPr>
        <w:t>To see this in more detail, the fitted model can be used to determine which gangs are likely to initiate an attack using the estimated coefficients which sheds light in the capability of the model to capture the heterogeneity of the gangs’ activity. To illustrate this, we replicated 10,000 datasets using the fitted model and we calculated how often each gang initiated an attack in the replicated data. This resulted in the following boxplots (where the 33 actors/gangs in the data are indexed on the x-axis):</w:t>
      </w:r>
    </w:p>
    <w:p w14:paraId="43415666" w14:textId="77777777" w:rsidR="00E66582" w:rsidRPr="00E66582" w:rsidRDefault="00E66582" w:rsidP="00E66582">
      <w:pPr>
        <w:rPr>
          <w:rFonts w:ascii="Times New Roman" w:hAnsi="Times New Roman" w:cs="Times New Roman"/>
          <w:i/>
          <w:iCs/>
          <w:color w:val="000000" w:themeColor="text1"/>
        </w:rPr>
      </w:pPr>
      <w:r w:rsidRPr="00E66582">
        <w:rPr>
          <w:rFonts w:ascii="Times New Roman" w:hAnsi="Times New Roman" w:cs="Times New Roman"/>
          <w:i/>
          <w:iCs/>
          <w:noProof/>
          <w:color w:val="000000" w:themeColor="text1"/>
        </w:rPr>
        <w:lastRenderedPageBreak/>
        <w:drawing>
          <wp:inline distT="0" distB="0" distL="0" distR="0" wp14:anchorId="780B8450" wp14:editId="6CDFE9C5">
            <wp:extent cx="4166900" cy="3042139"/>
            <wp:effectExtent l="0" t="0" r="0" b="6350"/>
            <wp:docPr id="2" name="Afbeelding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 picture containing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71998" cy="3045861"/>
                    </a:xfrm>
                    <a:prstGeom prst="rect">
                      <a:avLst/>
                    </a:prstGeom>
                  </pic:spPr>
                </pic:pic>
              </a:graphicData>
            </a:graphic>
          </wp:inline>
        </w:drawing>
      </w:r>
    </w:p>
    <w:p w14:paraId="3C9C60AB" w14:textId="77777777" w:rsidR="00E66582" w:rsidRPr="00E66582" w:rsidRDefault="00E66582" w:rsidP="00E66582">
      <w:pPr>
        <w:rPr>
          <w:rFonts w:ascii="Times New Roman" w:hAnsi="Times New Roman" w:cs="Times New Roman"/>
          <w:i/>
          <w:iCs/>
          <w:color w:val="000000" w:themeColor="text1"/>
        </w:rPr>
      </w:pPr>
    </w:p>
    <w:p w14:paraId="56356340" w14:textId="77777777" w:rsidR="00E66582" w:rsidRPr="00E66582" w:rsidRDefault="00E66582" w:rsidP="00E66582">
      <w:pPr>
        <w:rPr>
          <w:rFonts w:ascii="Times New Roman" w:hAnsi="Times New Roman" w:cs="Times New Roman"/>
          <w:i/>
          <w:iCs/>
          <w:color w:val="000000" w:themeColor="text1"/>
        </w:rPr>
      </w:pPr>
    </w:p>
    <w:p w14:paraId="592D7400" w14:textId="77777777" w:rsidR="00E66582" w:rsidRPr="00E66582" w:rsidRDefault="00E66582" w:rsidP="00E66582">
      <w:pPr>
        <w:rPr>
          <w:rFonts w:ascii="Times New Roman" w:hAnsi="Times New Roman" w:cs="Times New Roman"/>
          <w:i/>
          <w:iCs/>
          <w:color w:val="000000" w:themeColor="text1"/>
        </w:rPr>
      </w:pPr>
      <w:r w:rsidRPr="00E66582">
        <w:rPr>
          <w:rFonts w:ascii="Times New Roman" w:hAnsi="Times New Roman" w:cs="Times New Roman"/>
          <w:i/>
          <w:iCs/>
          <w:color w:val="000000" w:themeColor="text1"/>
        </w:rPr>
        <w:t xml:space="preserve">The figure shows the median frequency of each actor to become a sender (i.e., of each gang to initiate an attack) and the corresponding uncertainty (depicted using boxplots) using the fitted model, as well as the frequencies of actors to become a sender in the observed data (red crosses). Here we see that the heterogeneity of the activity of actors is well captured by the model. </w:t>
      </w:r>
    </w:p>
    <w:p w14:paraId="3FC81777" w14:textId="77777777" w:rsidR="00E66582" w:rsidRPr="00E66582" w:rsidRDefault="00E66582" w:rsidP="00E66582">
      <w:pPr>
        <w:rPr>
          <w:rFonts w:ascii="Times New Roman" w:hAnsi="Times New Roman" w:cs="Times New Roman"/>
          <w:i/>
          <w:iCs/>
          <w:color w:val="000000" w:themeColor="text1"/>
        </w:rPr>
      </w:pPr>
    </w:p>
    <w:p w14:paraId="7A39068B" w14:textId="77777777" w:rsidR="00E66582" w:rsidRPr="00E66582" w:rsidRDefault="00E66582" w:rsidP="00E66582">
      <w:pPr>
        <w:rPr>
          <w:rFonts w:ascii="Times New Roman" w:hAnsi="Times New Roman" w:cs="Times New Roman"/>
          <w:i/>
          <w:iCs/>
          <w:color w:val="000000" w:themeColor="text1"/>
        </w:rPr>
      </w:pPr>
      <w:r w:rsidRPr="00E66582">
        <w:rPr>
          <w:rFonts w:ascii="Times New Roman" w:hAnsi="Times New Roman" w:cs="Times New Roman"/>
          <w:i/>
          <w:iCs/>
          <w:color w:val="000000" w:themeColor="text1"/>
        </w:rPr>
        <w:t>We ultimately opted to exclude the figure from the paper, but we added the following sentence on page 21: “The model’s predictive accuracy also extends to the rate of violence of individual gangs. Despite some heterogeneity in the number of attacks gangs are involved in, simulations using the fitted model generally replicated the observed rate of violence for gangs regardless of their level of activity.”</w:t>
      </w:r>
    </w:p>
    <w:p w14:paraId="78BD0C49" w14:textId="77777777" w:rsidR="00E66582" w:rsidRPr="00E66582" w:rsidRDefault="00E66582" w:rsidP="00E66582">
      <w:pPr>
        <w:rPr>
          <w:rFonts w:ascii="Times New Roman" w:eastAsia="Times New Roman" w:hAnsi="Times New Roman" w:cs="Times New Roman"/>
          <w:i/>
          <w:iCs/>
          <w:color w:val="000000" w:themeColor="text1"/>
        </w:rPr>
      </w:pPr>
    </w:p>
    <w:p w14:paraId="078D4E39" w14:textId="77777777" w:rsidR="00E66582" w:rsidRPr="00E66582" w:rsidRDefault="00E66582" w:rsidP="00E66582">
      <w:pPr>
        <w:rPr>
          <w:rFonts w:ascii="Times New Roman" w:eastAsia="Times New Roman" w:hAnsi="Times New Roman" w:cs="Times New Roman"/>
          <w:b/>
          <w:bCs/>
          <w:color w:val="000000"/>
          <w:shd w:val="clear" w:color="auto" w:fill="FFFFFF"/>
        </w:rPr>
      </w:pPr>
      <w:r w:rsidRPr="00E66582">
        <w:rPr>
          <w:rFonts w:ascii="Times New Roman" w:eastAsia="Times New Roman" w:hAnsi="Times New Roman" w:cs="Times New Roman"/>
          <w:b/>
          <w:bCs/>
          <w:color w:val="000000"/>
          <w:shd w:val="clear" w:color="auto" w:fill="FFFFFF"/>
        </w:rPr>
        <w:t>LEFT TRUNCATION ISSUES</w:t>
      </w:r>
    </w:p>
    <w:p w14:paraId="52FEA45E" w14:textId="77777777" w:rsidR="00E66582" w:rsidRPr="003B4E02" w:rsidRDefault="00E66582" w:rsidP="00E6658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R2: </w:t>
      </w:r>
      <w:r w:rsidRPr="003B4E02">
        <w:rPr>
          <w:rFonts w:ascii="Times New Roman" w:eastAsia="Times New Roman" w:hAnsi="Times New Roman" w:cs="Times New Roman"/>
          <w:color w:val="000000"/>
          <w:shd w:val="clear" w:color="auto" w:fill="FFFFFF"/>
        </w:rPr>
        <w:t xml:space="preserve">I also invite the author(s) to consider methods to overcome issues of left truncation in the data. Gang conflicts prior to 2000 are unobserved and are likely relevant for the observed network structure for the 2000 to 2002 </w:t>
      </w:r>
      <w:proofErr w:type="gramStart"/>
      <w:r w:rsidRPr="003B4E02">
        <w:rPr>
          <w:rFonts w:ascii="Times New Roman" w:eastAsia="Times New Roman" w:hAnsi="Times New Roman" w:cs="Times New Roman"/>
          <w:color w:val="000000"/>
          <w:shd w:val="clear" w:color="auto" w:fill="FFFFFF"/>
        </w:rPr>
        <w:t>time period</w:t>
      </w:r>
      <w:proofErr w:type="gramEnd"/>
      <w:r w:rsidRPr="003B4E02">
        <w:rPr>
          <w:rFonts w:ascii="Times New Roman" w:eastAsia="Times New Roman" w:hAnsi="Times New Roman" w:cs="Times New Roman"/>
          <w:color w:val="000000"/>
          <w:shd w:val="clear" w:color="auto" w:fill="FFFFFF"/>
        </w:rPr>
        <w:t>. For instance, the authors could look to include dyad-level fixed effects in their models to help eliminate unobserved heterogeneity among gangs. (R2)</w:t>
      </w:r>
    </w:p>
    <w:p w14:paraId="0DF484D1" w14:textId="77777777" w:rsidR="00E66582" w:rsidRPr="003B4E02" w:rsidRDefault="00E66582" w:rsidP="00E66582">
      <w:pPr>
        <w:rPr>
          <w:rFonts w:ascii="Times New Roman" w:eastAsia="Times New Roman" w:hAnsi="Times New Roman" w:cs="Times New Roman"/>
          <w:color w:val="000000"/>
          <w:shd w:val="clear" w:color="auto" w:fill="FFFFFF"/>
        </w:rPr>
      </w:pPr>
    </w:p>
    <w:p w14:paraId="7897F128" w14:textId="77777777" w:rsidR="00E66582" w:rsidRPr="00E66582" w:rsidRDefault="00E66582" w:rsidP="00E66582">
      <w:pPr>
        <w:rPr>
          <w:rFonts w:ascii="Times New Roman" w:hAnsi="Times New Roman" w:cs="Times New Roman"/>
          <w:i/>
          <w:iCs/>
          <w:color w:val="000000" w:themeColor="text1"/>
        </w:rPr>
      </w:pPr>
      <w:r w:rsidRPr="00E66582">
        <w:rPr>
          <w:rFonts w:ascii="Times New Roman" w:hAnsi="Times New Roman" w:cs="Times New Roman"/>
          <w:color w:val="000000" w:themeColor="text1"/>
        </w:rPr>
        <w:t>RESPONSE:</w:t>
      </w:r>
      <w:r w:rsidRPr="00E66582">
        <w:rPr>
          <w:rFonts w:ascii="Times New Roman" w:hAnsi="Times New Roman" w:cs="Times New Roman"/>
          <w:i/>
          <w:iCs/>
          <w:color w:val="000000" w:themeColor="text1"/>
        </w:rPr>
        <w:t xml:space="preserve"> </w:t>
      </w:r>
      <w:proofErr w:type="gramStart"/>
      <w:r w:rsidRPr="00E66582">
        <w:rPr>
          <w:rFonts w:ascii="Times New Roman" w:hAnsi="Times New Roman" w:cs="Times New Roman"/>
          <w:i/>
          <w:iCs/>
          <w:color w:val="000000" w:themeColor="text1"/>
        </w:rPr>
        <w:t>Left-truncation</w:t>
      </w:r>
      <w:proofErr w:type="gramEnd"/>
      <w:r w:rsidRPr="00E66582">
        <w:rPr>
          <w:rFonts w:ascii="Times New Roman" w:hAnsi="Times New Roman" w:cs="Times New Roman"/>
          <w:i/>
          <w:iCs/>
          <w:color w:val="000000" w:themeColor="text1"/>
        </w:rPr>
        <w:t xml:space="preserve"> can certainly have an effect on the estimates of a relational event model. We believe that this effect is negligible in our model. First, there are very few effects in the model that build on a substantially large history. Most effects are either exogenous (e.g., rivalry, distance, public housing, etc.) or only require the recent history of interactions. The only effects that may indeed be affected are the recency effects and incoming two-paths (and inertia). However, the consistency with which the model tends to predict the correct dyads (Figure 4) suggests that the model does not suffer from this. Further, important effects such as rivalries capture a stable and long-lasting social structure that predate any events that were not observed </w:t>
      </w:r>
      <w:r w:rsidRPr="00E66582">
        <w:rPr>
          <w:rFonts w:ascii="Times New Roman" w:hAnsi="Times New Roman" w:cs="Times New Roman"/>
          <w:i/>
          <w:iCs/>
          <w:color w:val="000000" w:themeColor="text1"/>
        </w:rPr>
        <w:lastRenderedPageBreak/>
        <w:t xml:space="preserve">before the data started. This, then, is also the case for the </w:t>
      </w:r>
      <w:proofErr w:type="spellStart"/>
      <w:r w:rsidRPr="00E66582">
        <w:rPr>
          <w:rFonts w:ascii="Times New Roman" w:hAnsi="Times New Roman" w:cs="Times New Roman"/>
          <w:i/>
          <w:iCs/>
          <w:color w:val="000000" w:themeColor="text1"/>
        </w:rPr>
        <w:t>Bonacich</w:t>
      </w:r>
      <w:proofErr w:type="spellEnd"/>
      <w:r w:rsidRPr="00E66582">
        <w:rPr>
          <w:rFonts w:ascii="Times New Roman" w:hAnsi="Times New Roman" w:cs="Times New Roman"/>
          <w:i/>
          <w:iCs/>
          <w:color w:val="000000" w:themeColor="text1"/>
        </w:rPr>
        <w:t xml:space="preserve"> Power centralities that are calculated on the rivalry network. </w:t>
      </w:r>
    </w:p>
    <w:p w14:paraId="5FED9504" w14:textId="77777777" w:rsidR="003B4E02" w:rsidRPr="003B4E02" w:rsidRDefault="003B4E02" w:rsidP="00944097">
      <w:pPr>
        <w:rPr>
          <w:rFonts w:ascii="Times New Roman" w:eastAsia="Times New Roman" w:hAnsi="Times New Roman" w:cs="Times New Roman"/>
          <w:color w:val="000000"/>
        </w:rPr>
      </w:pPr>
    </w:p>
    <w:p w14:paraId="175CF9A1" w14:textId="12F765BA" w:rsidR="00944097" w:rsidRPr="003B4E02" w:rsidRDefault="003B4E02" w:rsidP="00944097">
      <w:pPr>
        <w:rPr>
          <w:rFonts w:ascii="Times New Roman" w:eastAsia="Times New Roman" w:hAnsi="Times New Roman" w:cs="Times New Roman"/>
          <w:color w:val="000000"/>
          <w:shd w:val="clear" w:color="auto" w:fill="FFFFFF"/>
        </w:rPr>
      </w:pPr>
      <w:r w:rsidRPr="003B4E02">
        <w:rPr>
          <w:rFonts w:ascii="Times New Roman" w:eastAsia="Times New Roman" w:hAnsi="Times New Roman" w:cs="Times New Roman"/>
          <w:b/>
          <w:bCs/>
          <w:color w:val="000000" w:themeColor="text1"/>
        </w:rPr>
        <w:t>OTHER ISSUES</w:t>
      </w:r>
      <w:r w:rsidR="00944097" w:rsidRPr="003B4E02">
        <w:rPr>
          <w:rFonts w:ascii="Times New Roman" w:eastAsia="Times New Roman" w:hAnsi="Times New Roman" w:cs="Times New Roman"/>
          <w:color w:val="000000"/>
        </w:rPr>
        <w:br/>
      </w:r>
      <w:r w:rsidRPr="003B4E02">
        <w:rPr>
          <w:rFonts w:ascii="Times New Roman" w:eastAsia="Times New Roman" w:hAnsi="Times New Roman" w:cs="Times New Roman"/>
          <w:color w:val="000000"/>
          <w:shd w:val="clear" w:color="auto" w:fill="FFFFFF"/>
        </w:rPr>
        <w:t xml:space="preserve">Editor: </w:t>
      </w:r>
      <w:r w:rsidR="00944097" w:rsidRPr="003B4E02">
        <w:rPr>
          <w:rFonts w:ascii="Times New Roman" w:eastAsia="Times New Roman" w:hAnsi="Times New Roman" w:cs="Times New Roman"/>
          <w:color w:val="000000"/>
          <w:shd w:val="clear" w:color="auto" w:fill="FFFFFF"/>
        </w:rPr>
        <w:t>It is not clear whether the variables were standardized. Occasionally the interpretation you provide seems to imply standardization, but I could not find any explicit reference to it in the text (apologies if I have missed it). The numerical results also might suggest that standardization has been performed. Please be explicit on this point because it changes the interpretation of the estimates.</w:t>
      </w:r>
    </w:p>
    <w:p w14:paraId="55F1FDBA" w14:textId="3F9FAFF9" w:rsidR="009522A7" w:rsidRPr="003B4E02" w:rsidRDefault="009522A7" w:rsidP="00944097">
      <w:pPr>
        <w:rPr>
          <w:rFonts w:ascii="Times New Roman" w:eastAsia="Times New Roman" w:hAnsi="Times New Roman" w:cs="Times New Roman"/>
          <w:color w:val="FF0000"/>
          <w:shd w:val="clear" w:color="auto" w:fill="FFFFFF"/>
        </w:rPr>
      </w:pPr>
    </w:p>
    <w:p w14:paraId="32C4E5C5" w14:textId="268C07B8" w:rsidR="00944097" w:rsidRPr="003B4E02" w:rsidRDefault="003B4E02" w:rsidP="003B4E02">
      <w:pPr>
        <w:rPr>
          <w:rFonts w:ascii="Times New Roman" w:eastAsia="Times New Roman" w:hAnsi="Times New Roman" w:cs="Times New Roman"/>
          <w:i/>
          <w:iCs/>
          <w:color w:val="000000" w:themeColor="text1"/>
          <w:shd w:val="clear" w:color="auto" w:fill="FFFFFF"/>
        </w:rPr>
      </w:pPr>
      <w:r w:rsidRPr="003B4E02">
        <w:rPr>
          <w:rFonts w:ascii="Times New Roman" w:eastAsia="Times New Roman" w:hAnsi="Times New Roman" w:cs="Times New Roman"/>
          <w:color w:val="000000" w:themeColor="text1"/>
          <w:shd w:val="clear" w:color="auto" w:fill="FFFFFF"/>
        </w:rPr>
        <w:t>RESPONSE:</w:t>
      </w:r>
      <w:r w:rsidRPr="003B4E02">
        <w:rPr>
          <w:rFonts w:ascii="Times New Roman" w:eastAsia="Times New Roman" w:hAnsi="Times New Roman" w:cs="Times New Roman"/>
          <w:i/>
          <w:iCs/>
          <w:color w:val="000000" w:themeColor="text1"/>
          <w:shd w:val="clear" w:color="auto" w:fill="FFFFFF"/>
        </w:rPr>
        <w:t xml:space="preserve"> </w:t>
      </w:r>
      <w:r w:rsidR="00D00597">
        <w:rPr>
          <w:rFonts w:ascii="Times New Roman" w:eastAsia="Times New Roman" w:hAnsi="Times New Roman" w:cs="Times New Roman"/>
          <w:i/>
          <w:iCs/>
          <w:color w:val="000000" w:themeColor="text1"/>
          <w:shd w:val="clear" w:color="auto" w:fill="FFFFFF"/>
        </w:rPr>
        <w:t>We understand this confusion. To address this</w:t>
      </w:r>
      <w:r w:rsidR="00601C24">
        <w:rPr>
          <w:rFonts w:ascii="Times New Roman" w:eastAsia="Times New Roman" w:hAnsi="Times New Roman" w:cs="Times New Roman"/>
          <w:i/>
          <w:iCs/>
          <w:color w:val="000000" w:themeColor="text1"/>
          <w:shd w:val="clear" w:color="auto" w:fill="FFFFFF"/>
        </w:rPr>
        <w:t>,</w:t>
      </w:r>
      <w:r w:rsidR="00D00597">
        <w:rPr>
          <w:rFonts w:ascii="Times New Roman" w:eastAsia="Times New Roman" w:hAnsi="Times New Roman" w:cs="Times New Roman"/>
          <w:i/>
          <w:iCs/>
          <w:color w:val="000000" w:themeColor="text1"/>
          <w:shd w:val="clear" w:color="auto" w:fill="FFFFFF"/>
        </w:rPr>
        <w:t xml:space="preserve"> we explicitly mention which statistics are standardized in the model (Table 2). </w:t>
      </w:r>
      <w:r w:rsidR="00271B47">
        <w:rPr>
          <w:rFonts w:ascii="Times New Roman" w:eastAsia="Times New Roman" w:hAnsi="Times New Roman" w:cs="Times New Roman"/>
          <w:i/>
          <w:iCs/>
          <w:color w:val="000000" w:themeColor="text1"/>
          <w:shd w:val="clear" w:color="auto" w:fill="FFFFFF"/>
        </w:rPr>
        <w:t>As can be seen, i</w:t>
      </w:r>
      <w:r w:rsidR="00271B47" w:rsidRPr="003B4E02">
        <w:rPr>
          <w:rFonts w:ascii="Times New Roman" w:eastAsia="Times New Roman" w:hAnsi="Times New Roman" w:cs="Times New Roman"/>
          <w:i/>
          <w:iCs/>
          <w:color w:val="000000" w:themeColor="text1"/>
          <w:shd w:val="clear" w:color="auto" w:fill="FFFFFF"/>
        </w:rPr>
        <w:t xml:space="preserve">n </w:t>
      </w:r>
      <w:r w:rsidR="009522A7" w:rsidRPr="003B4E02">
        <w:rPr>
          <w:rFonts w:ascii="Times New Roman" w:eastAsia="Times New Roman" w:hAnsi="Times New Roman" w:cs="Times New Roman"/>
          <w:i/>
          <w:iCs/>
          <w:color w:val="000000" w:themeColor="text1"/>
          <w:shd w:val="clear" w:color="auto" w:fill="FFFFFF"/>
        </w:rPr>
        <w:t xml:space="preserve">this iteration of the model, only </w:t>
      </w:r>
      <w:r w:rsidR="001A6188" w:rsidRPr="003B4E02">
        <w:rPr>
          <w:rFonts w:ascii="Times New Roman" w:eastAsia="Times New Roman" w:hAnsi="Times New Roman" w:cs="Times New Roman"/>
          <w:i/>
          <w:iCs/>
          <w:color w:val="000000" w:themeColor="text1"/>
          <w:shd w:val="clear" w:color="auto" w:fill="FFFFFF"/>
        </w:rPr>
        <w:t>cyclic and transitive closure variable</w:t>
      </w:r>
      <w:r w:rsidR="00271B47">
        <w:rPr>
          <w:rFonts w:ascii="Times New Roman" w:eastAsia="Times New Roman" w:hAnsi="Times New Roman" w:cs="Times New Roman"/>
          <w:i/>
          <w:iCs/>
          <w:color w:val="000000" w:themeColor="text1"/>
          <w:shd w:val="clear" w:color="auto" w:fill="FFFFFF"/>
        </w:rPr>
        <w:t>s</w:t>
      </w:r>
      <w:r w:rsidR="001A6188" w:rsidRPr="003B4E02">
        <w:rPr>
          <w:rFonts w:ascii="Times New Roman" w:eastAsia="Times New Roman" w:hAnsi="Times New Roman" w:cs="Times New Roman"/>
          <w:i/>
          <w:iCs/>
          <w:color w:val="000000" w:themeColor="text1"/>
          <w:shd w:val="clear" w:color="auto" w:fill="FFFFFF"/>
        </w:rPr>
        <w:t xml:space="preserve"> </w:t>
      </w:r>
      <w:r w:rsidR="00271B47">
        <w:rPr>
          <w:rFonts w:ascii="Times New Roman" w:eastAsia="Times New Roman" w:hAnsi="Times New Roman" w:cs="Times New Roman"/>
          <w:i/>
          <w:iCs/>
          <w:color w:val="000000" w:themeColor="text1"/>
          <w:shd w:val="clear" w:color="auto" w:fill="FFFFFF"/>
        </w:rPr>
        <w:t>and the distance variable have been standardized</w:t>
      </w:r>
      <w:r w:rsidR="001A6188" w:rsidRPr="003B4E02">
        <w:rPr>
          <w:rFonts w:ascii="Times New Roman" w:eastAsia="Times New Roman" w:hAnsi="Times New Roman" w:cs="Times New Roman"/>
          <w:i/>
          <w:iCs/>
          <w:color w:val="000000" w:themeColor="text1"/>
          <w:shd w:val="clear" w:color="auto" w:fill="FFFFFF"/>
        </w:rPr>
        <w:t xml:space="preserve">. </w:t>
      </w:r>
    </w:p>
    <w:p w14:paraId="5D9D02A7" w14:textId="792EB86D" w:rsidR="003B4E02" w:rsidRPr="003B4E02" w:rsidRDefault="003B4E02" w:rsidP="003B4E02">
      <w:pPr>
        <w:rPr>
          <w:rFonts w:ascii="Times New Roman" w:eastAsia="Times New Roman" w:hAnsi="Times New Roman" w:cs="Times New Roman"/>
          <w:i/>
          <w:iCs/>
          <w:color w:val="000000" w:themeColor="text1"/>
          <w:shd w:val="clear" w:color="auto" w:fill="FFFFFF"/>
        </w:rPr>
      </w:pPr>
    </w:p>
    <w:p w14:paraId="4A8ABD00" w14:textId="47818DC7" w:rsidR="00944097" w:rsidRPr="003B4E02" w:rsidRDefault="00944097" w:rsidP="00944097">
      <w:pPr>
        <w:rPr>
          <w:rFonts w:ascii="Times New Roman" w:eastAsia="Times New Roman" w:hAnsi="Times New Roman" w:cs="Times New Roman"/>
          <w:color w:val="FF0000"/>
          <w:shd w:val="clear" w:color="auto" w:fill="FFFFFF"/>
        </w:rPr>
      </w:pPr>
    </w:p>
    <w:p w14:paraId="53DA8F0A" w14:textId="61F3B2A4" w:rsidR="00944097" w:rsidRPr="00E66582" w:rsidRDefault="00E66582" w:rsidP="00944097">
      <w:pPr>
        <w:rPr>
          <w:rFonts w:ascii="Times New Roman" w:eastAsia="Times New Roman" w:hAnsi="Times New Roman" w:cs="Times New Roman"/>
          <w:color w:val="000000" w:themeColor="text1"/>
          <w:shd w:val="clear" w:color="auto" w:fill="FFFFFF"/>
        </w:rPr>
      </w:pPr>
      <w:r w:rsidRPr="00E66582">
        <w:rPr>
          <w:rFonts w:ascii="Times New Roman" w:eastAsia="Times New Roman" w:hAnsi="Times New Roman" w:cs="Times New Roman"/>
          <w:color w:val="000000" w:themeColor="text1"/>
          <w:shd w:val="clear" w:color="auto" w:fill="FFFFFF"/>
        </w:rPr>
        <w:t>R1:</w:t>
      </w:r>
      <w:r>
        <w:rPr>
          <w:rFonts w:ascii="Times New Roman" w:eastAsia="Times New Roman" w:hAnsi="Times New Roman" w:cs="Times New Roman"/>
          <w:color w:val="000000" w:themeColor="text1"/>
          <w:shd w:val="clear" w:color="auto" w:fill="FFFFFF"/>
        </w:rPr>
        <w:t xml:space="preserve"> </w:t>
      </w:r>
      <w:r w:rsidR="00944097" w:rsidRPr="00E66582">
        <w:rPr>
          <w:rFonts w:ascii="Times New Roman" w:eastAsia="Times New Roman" w:hAnsi="Times New Roman" w:cs="Times New Roman"/>
          <w:color w:val="000000" w:themeColor="text1"/>
          <w:shd w:val="clear" w:color="auto" w:fill="FFFFFF"/>
        </w:rPr>
        <w:t>I think the paper can be shortened considerably. Some of the points made in the ‘discussion section’ are also present elsewhere in the text. Overall, the discussion section can be shortened and made more to the point. There are mistakes and typos here and there, e.g., &lt; Table 2 &gt; on page 15 should read &lt; Table 1 &gt;.” (R1)</w:t>
      </w:r>
    </w:p>
    <w:p w14:paraId="0A629180" w14:textId="77777777" w:rsidR="00944097" w:rsidRPr="003B4E02" w:rsidRDefault="00944097" w:rsidP="00944097">
      <w:pPr>
        <w:rPr>
          <w:rFonts w:ascii="Times New Roman" w:eastAsia="Times New Roman" w:hAnsi="Times New Roman" w:cs="Times New Roman"/>
          <w:color w:val="000000"/>
          <w:shd w:val="clear" w:color="auto" w:fill="FFFFFF"/>
        </w:rPr>
      </w:pPr>
    </w:p>
    <w:p w14:paraId="0D02D3D8" w14:textId="3356FA26" w:rsidR="00944097" w:rsidRPr="003B4E02" w:rsidRDefault="00E66582" w:rsidP="00944097">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R2: </w:t>
      </w:r>
      <w:r w:rsidR="00944097" w:rsidRPr="003B4E02">
        <w:rPr>
          <w:rFonts w:ascii="Times New Roman" w:eastAsia="Times New Roman" w:hAnsi="Times New Roman" w:cs="Times New Roman"/>
          <w:color w:val="000000"/>
          <w:shd w:val="clear" w:color="auto" w:fill="FFFFFF"/>
        </w:rPr>
        <w:t>The paper could use a final proofread there are some typos in the manuscript (e.g., “discrete even performed” (p. 11); “gangs that whose territory” (p. 12); “number of connections of node has weighted by the degree centralities their alters” (p. 13).  (R2)</w:t>
      </w:r>
    </w:p>
    <w:p w14:paraId="773EC504" w14:textId="77777777" w:rsidR="00944097" w:rsidRPr="003B4E02" w:rsidRDefault="00944097" w:rsidP="00944097">
      <w:pPr>
        <w:rPr>
          <w:rFonts w:ascii="Times New Roman" w:eastAsia="Times New Roman" w:hAnsi="Times New Roman" w:cs="Times New Roman"/>
          <w:color w:val="000000"/>
          <w:shd w:val="clear" w:color="auto" w:fill="FFFFFF"/>
        </w:rPr>
      </w:pPr>
    </w:p>
    <w:p w14:paraId="7595D129" w14:textId="1C65456A" w:rsidR="00944097" w:rsidRPr="00E66582" w:rsidRDefault="00E66582" w:rsidP="00944097">
      <w:pPr>
        <w:rPr>
          <w:rFonts w:ascii="Times New Roman" w:eastAsia="Times New Roman" w:hAnsi="Times New Roman" w:cs="Times New Roman"/>
          <w:i/>
          <w:iCs/>
          <w:color w:val="000000" w:themeColor="text1"/>
          <w:shd w:val="clear" w:color="auto" w:fill="FFFFFF"/>
        </w:rPr>
      </w:pPr>
      <w:r w:rsidRPr="00E66582">
        <w:rPr>
          <w:rFonts w:ascii="Times New Roman" w:eastAsia="Times New Roman" w:hAnsi="Times New Roman" w:cs="Times New Roman"/>
          <w:color w:val="000000" w:themeColor="text1"/>
          <w:shd w:val="clear" w:color="auto" w:fill="FFFFFF"/>
        </w:rPr>
        <w:t>RESPONSE:</w:t>
      </w:r>
      <w:r w:rsidRPr="00E66582">
        <w:rPr>
          <w:rFonts w:ascii="Times New Roman" w:eastAsia="Times New Roman" w:hAnsi="Times New Roman" w:cs="Times New Roman"/>
          <w:i/>
          <w:iCs/>
          <w:color w:val="000000" w:themeColor="text1"/>
          <w:shd w:val="clear" w:color="auto" w:fill="FFFFFF"/>
        </w:rPr>
        <w:t xml:space="preserve"> </w:t>
      </w:r>
      <w:r w:rsidR="00874D71" w:rsidRPr="00E66582">
        <w:rPr>
          <w:rFonts w:ascii="Times New Roman" w:eastAsia="Times New Roman" w:hAnsi="Times New Roman" w:cs="Times New Roman"/>
          <w:i/>
          <w:iCs/>
          <w:color w:val="000000" w:themeColor="text1"/>
          <w:shd w:val="clear" w:color="auto" w:fill="FFFFFF"/>
        </w:rPr>
        <w:t xml:space="preserve">We have checked the manuscript for typos and errors. Regarding the length, we have made a concerted effort to streamline both the literature review and the discussion section, but given the substantial suggestions and requested additions, the paper is in fact slightly longer than the original manuscript. We have completely re-written the discussion to avoid some repetition. </w:t>
      </w:r>
    </w:p>
    <w:p w14:paraId="0A4D7CC1" w14:textId="3908EB48" w:rsidR="00944097" w:rsidRDefault="00944097" w:rsidP="00944097">
      <w:pPr>
        <w:rPr>
          <w:rFonts w:ascii="Times New Roman" w:eastAsia="Times New Roman" w:hAnsi="Times New Roman" w:cs="Times New Roman"/>
          <w:color w:val="000000"/>
        </w:rPr>
      </w:pPr>
    </w:p>
    <w:p w14:paraId="0DC9D8D4" w14:textId="1A7A5221" w:rsidR="00944097" w:rsidRPr="003B4E02" w:rsidRDefault="00944097" w:rsidP="00944097">
      <w:pPr>
        <w:rPr>
          <w:rFonts w:ascii="Times New Roman" w:eastAsia="Times New Roman" w:hAnsi="Times New Roman" w:cs="Times New Roman"/>
          <w:color w:val="000000"/>
        </w:rPr>
      </w:pPr>
    </w:p>
    <w:p w14:paraId="2CD28EAF" w14:textId="7E3821AE" w:rsidR="00944097" w:rsidRDefault="00E66582" w:rsidP="00944097">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R2: </w:t>
      </w:r>
      <w:r w:rsidR="00944097" w:rsidRPr="003B4E02">
        <w:rPr>
          <w:rFonts w:ascii="Times New Roman" w:eastAsia="Times New Roman" w:hAnsi="Times New Roman" w:cs="Times New Roman"/>
          <w:color w:val="000000"/>
          <w:shd w:val="clear" w:color="auto" w:fill="FFFFFF"/>
        </w:rPr>
        <w:t xml:space="preserve">It would be useful to also present </w:t>
      </w:r>
      <w:proofErr w:type="spellStart"/>
      <w:r w:rsidR="00944097" w:rsidRPr="003B4E02">
        <w:rPr>
          <w:rFonts w:ascii="Times New Roman" w:eastAsia="Times New Roman" w:hAnsi="Times New Roman" w:cs="Times New Roman"/>
          <w:color w:val="000000"/>
          <w:shd w:val="clear" w:color="auto" w:fill="FFFFFF"/>
        </w:rPr>
        <w:t>Bonacich</w:t>
      </w:r>
      <w:proofErr w:type="spellEnd"/>
      <w:r w:rsidR="00944097" w:rsidRPr="003B4E02">
        <w:rPr>
          <w:rFonts w:ascii="Times New Roman" w:eastAsia="Times New Roman" w:hAnsi="Times New Roman" w:cs="Times New Roman"/>
          <w:color w:val="000000"/>
          <w:shd w:val="clear" w:color="auto" w:fill="FFFFFF"/>
        </w:rPr>
        <w:t xml:space="preserve"> power as one of the model parameters in Table 1. (R2)</w:t>
      </w:r>
    </w:p>
    <w:p w14:paraId="4A710433" w14:textId="77777777" w:rsidR="00E66582" w:rsidRPr="003B4E02" w:rsidRDefault="00E66582" w:rsidP="00944097">
      <w:pPr>
        <w:rPr>
          <w:rFonts w:ascii="Times New Roman" w:eastAsia="Times New Roman" w:hAnsi="Times New Roman" w:cs="Times New Roman"/>
          <w:color w:val="000000"/>
          <w:shd w:val="clear" w:color="auto" w:fill="FFFFFF"/>
        </w:rPr>
      </w:pPr>
    </w:p>
    <w:p w14:paraId="5028F0E5" w14:textId="07706750" w:rsidR="00944097" w:rsidRPr="003B4E02" w:rsidRDefault="00E66582" w:rsidP="00944097">
      <w:pPr>
        <w:rPr>
          <w:rFonts w:ascii="Times New Roman" w:hAnsi="Times New Roman" w:cs="Times New Roman"/>
          <w:color w:val="FF0000"/>
        </w:rPr>
      </w:pPr>
      <w:r w:rsidRPr="00E66582">
        <w:rPr>
          <w:rFonts w:ascii="Times New Roman" w:eastAsia="Times New Roman" w:hAnsi="Times New Roman" w:cs="Times New Roman"/>
          <w:color w:val="000000" w:themeColor="text1"/>
          <w:shd w:val="clear" w:color="auto" w:fill="FFFFFF"/>
        </w:rPr>
        <w:t xml:space="preserve">RESPONSE: </w:t>
      </w:r>
      <w:r w:rsidR="00944097" w:rsidRPr="00E66582">
        <w:rPr>
          <w:rFonts w:ascii="Times New Roman" w:eastAsia="Times New Roman" w:hAnsi="Times New Roman" w:cs="Times New Roman"/>
          <w:i/>
          <w:iCs/>
          <w:color w:val="000000" w:themeColor="text1"/>
          <w:shd w:val="clear" w:color="auto" w:fill="FFFFFF"/>
        </w:rPr>
        <w:t xml:space="preserve">We opted not to follow Reviewer 2’s suggestions because </w:t>
      </w:r>
      <w:proofErr w:type="spellStart"/>
      <w:r w:rsidR="00944097" w:rsidRPr="00E66582">
        <w:rPr>
          <w:rFonts w:ascii="Times New Roman" w:eastAsia="Times New Roman" w:hAnsi="Times New Roman" w:cs="Times New Roman"/>
          <w:i/>
          <w:iCs/>
          <w:color w:val="000000" w:themeColor="text1"/>
          <w:shd w:val="clear" w:color="auto" w:fill="FFFFFF"/>
        </w:rPr>
        <w:t>Bonacich</w:t>
      </w:r>
      <w:proofErr w:type="spellEnd"/>
      <w:r w:rsidR="00944097" w:rsidRPr="00E66582">
        <w:rPr>
          <w:rFonts w:ascii="Times New Roman" w:eastAsia="Times New Roman" w:hAnsi="Times New Roman" w:cs="Times New Roman"/>
          <w:i/>
          <w:iCs/>
          <w:color w:val="000000" w:themeColor="text1"/>
          <w:shd w:val="clear" w:color="auto" w:fill="FFFFFF"/>
        </w:rPr>
        <w:t xml:space="preserve"> is a node-level covariate. We did not want readers to interpret our </w:t>
      </w:r>
      <w:proofErr w:type="spellStart"/>
      <w:r w:rsidR="00944097" w:rsidRPr="00E66582">
        <w:rPr>
          <w:rFonts w:ascii="Times New Roman" w:eastAsia="Times New Roman" w:hAnsi="Times New Roman" w:cs="Times New Roman"/>
          <w:i/>
          <w:iCs/>
          <w:color w:val="000000" w:themeColor="text1"/>
          <w:shd w:val="clear" w:color="auto" w:fill="FFFFFF"/>
        </w:rPr>
        <w:t>Bonacich</w:t>
      </w:r>
      <w:proofErr w:type="spellEnd"/>
      <w:r w:rsidR="00944097" w:rsidRPr="00E66582">
        <w:rPr>
          <w:rFonts w:ascii="Times New Roman" w:eastAsia="Times New Roman" w:hAnsi="Times New Roman" w:cs="Times New Roman"/>
          <w:i/>
          <w:iCs/>
          <w:color w:val="000000" w:themeColor="text1"/>
          <w:shd w:val="clear" w:color="auto" w:fill="FFFFFF"/>
        </w:rPr>
        <w:t xml:space="preserve"> measure as being captured through evolving conflicts</w:t>
      </w:r>
      <w:r w:rsidR="00874D71" w:rsidRPr="00E66582">
        <w:rPr>
          <w:rFonts w:ascii="Times New Roman" w:eastAsia="Times New Roman" w:hAnsi="Times New Roman" w:cs="Times New Roman"/>
          <w:i/>
          <w:iCs/>
          <w:color w:val="000000" w:themeColor="text1"/>
          <w:shd w:val="clear" w:color="auto" w:fill="FFFFFF"/>
        </w:rPr>
        <w:t xml:space="preserve"> like sequential structural signatures</w:t>
      </w:r>
      <w:r w:rsidR="00944097" w:rsidRPr="00E66582">
        <w:rPr>
          <w:rFonts w:ascii="Times New Roman" w:eastAsia="Times New Roman" w:hAnsi="Times New Roman" w:cs="Times New Roman"/>
          <w:i/>
          <w:iCs/>
          <w:color w:val="000000" w:themeColor="text1"/>
          <w:shd w:val="clear" w:color="auto" w:fill="FFFFFF"/>
        </w:rPr>
        <w:t xml:space="preserve">. </w:t>
      </w:r>
      <w:r w:rsidR="00944097" w:rsidRPr="003B4E02">
        <w:rPr>
          <w:rFonts w:ascii="Times New Roman" w:eastAsia="Times New Roman" w:hAnsi="Times New Roman" w:cs="Times New Roman"/>
          <w:color w:val="000000"/>
        </w:rPr>
        <w:br/>
      </w:r>
    </w:p>
    <w:p w14:paraId="600FC3B0" w14:textId="3D7FBBEE" w:rsidR="00944097" w:rsidRPr="003B4E02" w:rsidRDefault="00E66582" w:rsidP="00944097">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R2: </w:t>
      </w:r>
      <w:r w:rsidR="00944097" w:rsidRPr="003B4E02">
        <w:rPr>
          <w:rFonts w:ascii="Times New Roman" w:eastAsia="Times New Roman" w:hAnsi="Times New Roman" w:cs="Times New Roman"/>
          <w:color w:val="000000"/>
          <w:shd w:val="clear" w:color="auto" w:fill="FFFFFF"/>
        </w:rPr>
        <w:t>It would also be helpful to present the covariate for territorial distance prior to public housing, as the public housing measure discusses overlapping territories. (R2)</w:t>
      </w:r>
    </w:p>
    <w:p w14:paraId="51DA917B" w14:textId="6969C444" w:rsidR="00944097" w:rsidRPr="003B4E02" w:rsidRDefault="00944097" w:rsidP="00944097">
      <w:pPr>
        <w:rPr>
          <w:rFonts w:ascii="Times New Roman" w:eastAsia="Times New Roman" w:hAnsi="Times New Roman" w:cs="Times New Roman"/>
          <w:color w:val="FF0000"/>
          <w:shd w:val="clear" w:color="auto" w:fill="FFFFFF"/>
        </w:rPr>
      </w:pPr>
    </w:p>
    <w:p w14:paraId="199B4BE2" w14:textId="689C7FF0" w:rsidR="00944097" w:rsidRPr="00E66582" w:rsidRDefault="00E66582" w:rsidP="00944097">
      <w:pPr>
        <w:rPr>
          <w:rFonts w:ascii="Times New Roman" w:hAnsi="Times New Roman" w:cs="Times New Roman"/>
          <w:i/>
          <w:iCs/>
          <w:color w:val="000000" w:themeColor="text1"/>
        </w:rPr>
      </w:pPr>
      <w:r w:rsidRPr="00E66582">
        <w:rPr>
          <w:rFonts w:ascii="Times New Roman" w:eastAsia="Times New Roman" w:hAnsi="Times New Roman" w:cs="Times New Roman"/>
          <w:i/>
          <w:iCs/>
          <w:color w:val="000000" w:themeColor="text1"/>
          <w:shd w:val="clear" w:color="auto" w:fill="FFFFFF"/>
        </w:rPr>
        <w:t xml:space="preserve">RESPONSE: </w:t>
      </w:r>
      <w:r w:rsidR="00944097" w:rsidRPr="00E66582">
        <w:rPr>
          <w:rFonts w:ascii="Times New Roman" w:eastAsia="Times New Roman" w:hAnsi="Times New Roman" w:cs="Times New Roman"/>
          <w:i/>
          <w:iCs/>
          <w:color w:val="000000" w:themeColor="text1"/>
          <w:shd w:val="clear" w:color="auto" w:fill="FFFFFF"/>
        </w:rPr>
        <w:t>We have modified our description of these covariates (p</w:t>
      </w:r>
      <w:r w:rsidRPr="00E66582">
        <w:rPr>
          <w:rFonts w:ascii="Times New Roman" w:eastAsia="Times New Roman" w:hAnsi="Times New Roman" w:cs="Times New Roman"/>
          <w:i/>
          <w:iCs/>
          <w:color w:val="000000" w:themeColor="text1"/>
          <w:shd w:val="clear" w:color="auto" w:fill="FFFFFF"/>
        </w:rPr>
        <w:t>.15</w:t>
      </w:r>
      <w:r w:rsidR="00944097" w:rsidRPr="00E66582">
        <w:rPr>
          <w:rFonts w:ascii="Times New Roman" w:eastAsia="Times New Roman" w:hAnsi="Times New Roman" w:cs="Times New Roman"/>
          <w:i/>
          <w:iCs/>
          <w:color w:val="000000" w:themeColor="text1"/>
          <w:shd w:val="clear" w:color="auto" w:fill="FFFFFF"/>
        </w:rPr>
        <w:t xml:space="preserve">) to group these measures together. </w:t>
      </w:r>
    </w:p>
    <w:sectPr w:rsidR="00944097" w:rsidRPr="00E66582" w:rsidSect="0094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F2EB5"/>
    <w:multiLevelType w:val="hybridMultilevel"/>
    <w:tmpl w:val="17160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9650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Gravel">
    <w15:presenceInfo w15:providerId="AD" w15:userId="S::tun92126@temple.edu::efb0ca01-377d-42a6-b48f-0bbebc40e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97"/>
    <w:rsid w:val="00022FD6"/>
    <w:rsid w:val="00031F7F"/>
    <w:rsid w:val="00095BDD"/>
    <w:rsid w:val="001125EB"/>
    <w:rsid w:val="001860D3"/>
    <w:rsid w:val="00192D20"/>
    <w:rsid w:val="001A6188"/>
    <w:rsid w:val="002064B1"/>
    <w:rsid w:val="00237B36"/>
    <w:rsid w:val="00271B47"/>
    <w:rsid w:val="00380E29"/>
    <w:rsid w:val="003B4E02"/>
    <w:rsid w:val="003D6089"/>
    <w:rsid w:val="004174B8"/>
    <w:rsid w:val="00432E76"/>
    <w:rsid w:val="00477E3A"/>
    <w:rsid w:val="005A6F72"/>
    <w:rsid w:val="005C43B0"/>
    <w:rsid w:val="00601C24"/>
    <w:rsid w:val="006A1056"/>
    <w:rsid w:val="0074094A"/>
    <w:rsid w:val="00773A52"/>
    <w:rsid w:val="00796E68"/>
    <w:rsid w:val="00843DA0"/>
    <w:rsid w:val="00874D71"/>
    <w:rsid w:val="00944097"/>
    <w:rsid w:val="009522A7"/>
    <w:rsid w:val="00A50FCE"/>
    <w:rsid w:val="00A87256"/>
    <w:rsid w:val="00AE2337"/>
    <w:rsid w:val="00B70A44"/>
    <w:rsid w:val="00BB4F5F"/>
    <w:rsid w:val="00C2275F"/>
    <w:rsid w:val="00C51C23"/>
    <w:rsid w:val="00CE6CC0"/>
    <w:rsid w:val="00CF70DC"/>
    <w:rsid w:val="00D00597"/>
    <w:rsid w:val="00E22E12"/>
    <w:rsid w:val="00E66582"/>
    <w:rsid w:val="00EB2CDD"/>
    <w:rsid w:val="00EE6584"/>
    <w:rsid w:val="00F5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EF695"/>
  <w15:chartTrackingRefBased/>
  <w15:docId w15:val="{ECF0CE30-C3E2-6049-8CF7-49F9BB4E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4097"/>
    <w:rPr>
      <w:sz w:val="16"/>
      <w:szCs w:val="16"/>
    </w:rPr>
  </w:style>
  <w:style w:type="paragraph" w:styleId="CommentText">
    <w:name w:val="annotation text"/>
    <w:basedOn w:val="Normal"/>
    <w:link w:val="CommentTextChar"/>
    <w:uiPriority w:val="99"/>
    <w:semiHidden/>
    <w:unhideWhenUsed/>
    <w:rsid w:val="00944097"/>
    <w:rPr>
      <w:sz w:val="20"/>
      <w:szCs w:val="20"/>
    </w:rPr>
  </w:style>
  <w:style w:type="character" w:customStyle="1" w:styleId="CommentTextChar">
    <w:name w:val="Comment Text Char"/>
    <w:basedOn w:val="DefaultParagraphFont"/>
    <w:link w:val="CommentText"/>
    <w:uiPriority w:val="99"/>
    <w:semiHidden/>
    <w:rsid w:val="00944097"/>
    <w:rPr>
      <w:sz w:val="20"/>
      <w:szCs w:val="20"/>
    </w:rPr>
  </w:style>
  <w:style w:type="table" w:styleId="TableGrid">
    <w:name w:val="Table Grid"/>
    <w:basedOn w:val="TableNormal"/>
    <w:uiPriority w:val="39"/>
    <w:rsid w:val="00944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E3A"/>
    <w:pPr>
      <w:ind w:left="720"/>
      <w:contextualSpacing/>
    </w:pPr>
  </w:style>
  <w:style w:type="paragraph" w:styleId="CommentSubject">
    <w:name w:val="annotation subject"/>
    <w:basedOn w:val="CommentText"/>
    <w:next w:val="CommentText"/>
    <w:link w:val="CommentSubjectChar"/>
    <w:uiPriority w:val="99"/>
    <w:semiHidden/>
    <w:unhideWhenUsed/>
    <w:rsid w:val="00E66582"/>
    <w:rPr>
      <w:b/>
      <w:bCs/>
    </w:rPr>
  </w:style>
  <w:style w:type="character" w:customStyle="1" w:styleId="CommentSubjectChar">
    <w:name w:val="Comment Subject Char"/>
    <w:basedOn w:val="CommentTextChar"/>
    <w:link w:val="CommentSubject"/>
    <w:uiPriority w:val="99"/>
    <w:semiHidden/>
    <w:rsid w:val="00E66582"/>
    <w:rPr>
      <w:b/>
      <w:bCs/>
      <w:sz w:val="20"/>
      <w:szCs w:val="20"/>
    </w:rPr>
  </w:style>
  <w:style w:type="paragraph" w:styleId="Revision">
    <w:name w:val="Revision"/>
    <w:hidden/>
    <w:uiPriority w:val="99"/>
    <w:semiHidden/>
    <w:rsid w:val="00380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5374</Words>
  <Characters>30636</Characters>
  <Application>Microsoft Office Word</Application>
  <DocSecurity>0</DocSecurity>
  <Lines>255</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Gravel</dc:creator>
  <cp:keywords/>
  <dc:description/>
  <cp:lastModifiedBy>Jason Gravel</cp:lastModifiedBy>
  <cp:revision>2</cp:revision>
  <cp:lastPrinted>2022-11-02T12:57:00Z</cp:lastPrinted>
  <dcterms:created xsi:type="dcterms:W3CDTF">2022-11-02T16:23:00Z</dcterms:created>
  <dcterms:modified xsi:type="dcterms:W3CDTF">2022-11-02T16:23:00Z</dcterms:modified>
</cp:coreProperties>
</file>